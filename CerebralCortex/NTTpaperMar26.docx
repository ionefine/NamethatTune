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DFE72C" w14:textId="6C451B98" w:rsidR="00F52C0E" w:rsidRPr="005A72BE" w:rsidRDefault="00B8200E" w:rsidP="005208A5">
      <w:pPr>
        <w:pStyle w:val="Heading1"/>
        <w:numPr>
          <w:ilvl w:val="0"/>
          <w:numId w:val="0"/>
        </w:numPr>
        <w:jc w:val="left"/>
        <w:rPr>
          <w:sz w:val="40"/>
          <w:szCs w:val="40"/>
        </w:rPr>
      </w:pPr>
      <w:r w:rsidRPr="005A72BE">
        <w:rPr>
          <w:sz w:val="40"/>
          <w:szCs w:val="40"/>
        </w:rPr>
        <w:t>Reconstructing</w:t>
      </w:r>
      <w:r w:rsidR="009E1599">
        <w:rPr>
          <w:sz w:val="40"/>
          <w:szCs w:val="40"/>
        </w:rPr>
        <w:t xml:space="preserve"> </w:t>
      </w:r>
      <w:r w:rsidR="008B2983">
        <w:rPr>
          <w:sz w:val="40"/>
          <w:szCs w:val="40"/>
        </w:rPr>
        <w:t>tone</w:t>
      </w:r>
      <w:r w:rsidR="009E1599">
        <w:rPr>
          <w:sz w:val="40"/>
          <w:szCs w:val="40"/>
        </w:rPr>
        <w:t xml:space="preserve"> sequences</w:t>
      </w:r>
      <w:r w:rsidR="005208A5" w:rsidRPr="005A72BE">
        <w:rPr>
          <w:sz w:val="40"/>
          <w:szCs w:val="40"/>
        </w:rPr>
        <w:t xml:space="preserve"> from</w:t>
      </w:r>
      <w:r w:rsidR="00EB4ACC">
        <w:rPr>
          <w:sz w:val="40"/>
          <w:szCs w:val="40"/>
        </w:rPr>
        <w:t xml:space="preserve"> fMRI</w:t>
      </w:r>
      <w:r w:rsidR="005208A5" w:rsidRPr="005A72BE">
        <w:rPr>
          <w:sz w:val="40"/>
          <w:szCs w:val="40"/>
        </w:rPr>
        <w:t xml:space="preserve"> BOLD </w:t>
      </w:r>
      <w:r w:rsidR="00F52C0E" w:rsidRPr="005A72BE">
        <w:rPr>
          <w:sz w:val="40"/>
          <w:szCs w:val="40"/>
        </w:rPr>
        <w:t>responses within human</w:t>
      </w:r>
      <w:r w:rsidR="00C771D2" w:rsidRPr="005A72BE">
        <w:rPr>
          <w:sz w:val="40"/>
          <w:szCs w:val="40"/>
        </w:rPr>
        <w:t xml:space="preserve"> primary</w:t>
      </w:r>
      <w:r w:rsidR="00F52C0E" w:rsidRPr="005A72BE">
        <w:rPr>
          <w:sz w:val="40"/>
          <w:szCs w:val="40"/>
        </w:rPr>
        <w:t xml:space="preserve"> auditory cortex.</w:t>
      </w:r>
    </w:p>
    <w:p w14:paraId="43C73EA7" w14:textId="06F0E5FD" w:rsidR="005A72BE" w:rsidRDefault="005A72BE" w:rsidP="005A72BE">
      <w:pPr>
        <w:spacing w:after="0" w:line="240" w:lineRule="auto"/>
        <w:ind w:firstLine="0"/>
        <w:jc w:val="both"/>
        <w:rPr>
          <w:szCs w:val="24"/>
          <w:vertAlign w:val="superscript"/>
        </w:rPr>
      </w:pPr>
      <w:r w:rsidRPr="004920BB">
        <w:rPr>
          <w:szCs w:val="24"/>
        </w:rPr>
        <w:t>Jessica M. Thomas</w:t>
      </w:r>
      <w:r w:rsidRPr="004920BB">
        <w:rPr>
          <w:rFonts w:cs="Times New Roman"/>
          <w:szCs w:val="24"/>
        </w:rPr>
        <w:t xml:space="preserve">, </w:t>
      </w:r>
      <w:r w:rsidRPr="004920BB">
        <w:rPr>
          <w:szCs w:val="24"/>
        </w:rPr>
        <w:t>Ione Fine</w:t>
      </w:r>
      <w:r>
        <w:rPr>
          <w:szCs w:val="24"/>
          <w:vertAlign w:val="superscript"/>
        </w:rPr>
        <w:t>,</w:t>
      </w:r>
      <w:r>
        <w:rPr>
          <w:szCs w:val="24"/>
        </w:rPr>
        <w:t xml:space="preserve"> </w:t>
      </w:r>
      <w:r w:rsidRPr="004920BB">
        <w:rPr>
          <w:szCs w:val="24"/>
        </w:rPr>
        <w:t>Geoffrey M. Boynton</w:t>
      </w:r>
    </w:p>
    <w:p w14:paraId="4DBB660F" w14:textId="77777777" w:rsidR="005A72BE" w:rsidRDefault="005A72BE" w:rsidP="005A72BE">
      <w:pPr>
        <w:spacing w:after="0" w:line="240" w:lineRule="auto"/>
        <w:ind w:firstLine="0"/>
        <w:jc w:val="both"/>
        <w:rPr>
          <w:szCs w:val="24"/>
          <w:vertAlign w:val="superscript"/>
        </w:rPr>
      </w:pPr>
    </w:p>
    <w:p w14:paraId="6440A4EB" w14:textId="77777777" w:rsidR="005A72BE" w:rsidRPr="004920BB" w:rsidRDefault="005A72BE" w:rsidP="005A72BE">
      <w:pPr>
        <w:spacing w:after="0" w:line="240" w:lineRule="auto"/>
        <w:ind w:firstLine="0"/>
        <w:jc w:val="both"/>
        <w:rPr>
          <w:szCs w:val="24"/>
          <w:vertAlign w:val="superscript"/>
        </w:rPr>
      </w:pPr>
    </w:p>
    <w:p w14:paraId="29471BAD" w14:textId="77777777" w:rsidR="005A72BE" w:rsidRPr="004920BB" w:rsidRDefault="005A72BE" w:rsidP="005A72BE">
      <w:pPr>
        <w:pStyle w:val="NoSpacing"/>
        <w:rPr>
          <w:szCs w:val="24"/>
        </w:rPr>
      </w:pPr>
      <w:r w:rsidRPr="004920BB">
        <w:rPr>
          <w:szCs w:val="24"/>
        </w:rPr>
        <w:t>Department of Psychology, University of Washington, Seattle WA , USA 98195-1525</w:t>
      </w:r>
    </w:p>
    <w:p w14:paraId="5F93A69B" w14:textId="77777777" w:rsidR="005A72BE" w:rsidRPr="004920BB" w:rsidRDefault="005A72BE" w:rsidP="005A72BE">
      <w:pPr>
        <w:pStyle w:val="NoSpacing"/>
        <w:ind w:left="720"/>
        <w:rPr>
          <w:rFonts w:cs="Times New Roman"/>
          <w:szCs w:val="24"/>
        </w:rPr>
      </w:pPr>
    </w:p>
    <w:p w14:paraId="3E6B6957" w14:textId="77777777" w:rsidR="005A72BE" w:rsidRPr="004920BB" w:rsidRDefault="005A72BE" w:rsidP="005A72BE">
      <w:pPr>
        <w:pStyle w:val="NoSpacing"/>
        <w:ind w:left="720"/>
        <w:rPr>
          <w:rFonts w:cs="Times New Roman"/>
          <w:szCs w:val="24"/>
        </w:rPr>
      </w:pPr>
    </w:p>
    <w:p w14:paraId="1F03C44F" w14:textId="77777777" w:rsidR="005A72BE" w:rsidRDefault="005A72BE" w:rsidP="005A72BE">
      <w:pPr>
        <w:pStyle w:val="NoSpacing"/>
        <w:rPr>
          <w:szCs w:val="24"/>
        </w:rPr>
      </w:pPr>
      <w:r w:rsidRPr="004920BB">
        <w:rPr>
          <w:szCs w:val="24"/>
        </w:rPr>
        <w:t>Corresponding author:</w:t>
      </w:r>
    </w:p>
    <w:p w14:paraId="3AD5D18B" w14:textId="54E357D4" w:rsidR="005A72BE" w:rsidRDefault="005A72BE" w:rsidP="005A72BE">
      <w:pPr>
        <w:pStyle w:val="NoSpacing"/>
        <w:rPr>
          <w:szCs w:val="24"/>
        </w:rPr>
      </w:pPr>
      <w:r w:rsidRPr="004920BB">
        <w:rPr>
          <w:szCs w:val="24"/>
        </w:rPr>
        <w:t xml:space="preserve">Jessica </w:t>
      </w:r>
      <w:r>
        <w:rPr>
          <w:szCs w:val="24"/>
        </w:rPr>
        <w:t xml:space="preserve">M. </w:t>
      </w:r>
      <w:r w:rsidRPr="004920BB">
        <w:rPr>
          <w:szCs w:val="24"/>
        </w:rPr>
        <w:t>Thomas</w:t>
      </w:r>
    </w:p>
    <w:p w14:paraId="725C6036" w14:textId="77777777" w:rsidR="005A72BE" w:rsidRPr="005A72BE" w:rsidRDefault="005A72BE" w:rsidP="005A72BE">
      <w:pPr>
        <w:spacing w:after="0" w:line="240" w:lineRule="auto"/>
        <w:ind w:firstLine="0"/>
        <w:rPr>
          <w:szCs w:val="24"/>
        </w:rPr>
      </w:pPr>
      <w:r w:rsidRPr="005A72BE">
        <w:rPr>
          <w:szCs w:val="24"/>
        </w:rPr>
        <w:t>University of Washington, Department of Psychology, Guthrie Hall, Seattle WA 98195-1525</w:t>
      </w:r>
    </w:p>
    <w:p w14:paraId="5CE3E9CE" w14:textId="77777777" w:rsidR="005A72BE" w:rsidRPr="005A72BE" w:rsidRDefault="005A72BE" w:rsidP="005A72BE">
      <w:pPr>
        <w:spacing w:after="0" w:line="240" w:lineRule="auto"/>
        <w:ind w:firstLine="0"/>
        <w:rPr>
          <w:rStyle w:val="Hyperlink"/>
          <w:rFonts w:cs="Calibri"/>
          <w:szCs w:val="24"/>
        </w:rPr>
      </w:pPr>
      <w:r w:rsidRPr="005A72BE">
        <w:rPr>
          <w:szCs w:val="24"/>
        </w:rPr>
        <w:t xml:space="preserve">Box 351525; phone no. (206)-543-4095, Email: </w:t>
      </w:r>
      <w:hyperlink r:id="rId8" w:history="1">
        <w:r w:rsidRPr="005A72BE">
          <w:rPr>
            <w:rStyle w:val="Hyperlink"/>
            <w:rFonts w:cs="Calibri"/>
            <w:szCs w:val="24"/>
          </w:rPr>
          <w:t>jmthomas@uw.edu</w:t>
        </w:r>
      </w:hyperlink>
    </w:p>
    <w:p w14:paraId="1C41DF10" w14:textId="77777777" w:rsidR="0004321B" w:rsidRDefault="0004321B" w:rsidP="005A72BE">
      <w:pPr>
        <w:spacing w:after="0"/>
        <w:ind w:firstLine="0"/>
        <w:rPr>
          <w:lang w:bidi="en-US"/>
        </w:rPr>
      </w:pPr>
    </w:p>
    <w:p w14:paraId="670DF72C" w14:textId="77777777" w:rsidR="005A72BE" w:rsidRDefault="005A72BE" w:rsidP="005A72BE">
      <w:pPr>
        <w:spacing w:after="0"/>
        <w:ind w:firstLine="0"/>
        <w:rPr>
          <w:lang w:bidi="en-US"/>
        </w:rPr>
      </w:pPr>
    </w:p>
    <w:p w14:paraId="1DD04973" w14:textId="77777777" w:rsidR="005A72BE" w:rsidRDefault="005A72BE" w:rsidP="005A72BE">
      <w:pPr>
        <w:spacing w:after="0"/>
        <w:ind w:firstLine="0"/>
        <w:rPr>
          <w:lang w:bidi="en-US"/>
        </w:rPr>
      </w:pPr>
    </w:p>
    <w:p w14:paraId="500BA12D" w14:textId="77777777" w:rsidR="005A72BE" w:rsidRDefault="005A72BE" w:rsidP="005A72BE">
      <w:pPr>
        <w:spacing w:after="0"/>
        <w:ind w:firstLine="0"/>
        <w:rPr>
          <w:lang w:bidi="en-US"/>
        </w:rPr>
      </w:pPr>
    </w:p>
    <w:p w14:paraId="502893DA" w14:textId="77777777" w:rsidR="005A72BE" w:rsidRPr="005A72BE" w:rsidRDefault="005A72BE" w:rsidP="005A72BE">
      <w:pPr>
        <w:spacing w:after="0"/>
        <w:ind w:firstLine="0"/>
        <w:rPr>
          <w:lang w:bidi="en-US"/>
        </w:rPr>
      </w:pPr>
    </w:p>
    <w:p w14:paraId="217328D6" w14:textId="5EC58CB8" w:rsidR="005A72BE" w:rsidRDefault="005A72BE" w:rsidP="005A72BE">
      <w:pPr>
        <w:spacing w:after="0" w:line="240" w:lineRule="auto"/>
        <w:ind w:firstLine="0"/>
      </w:pPr>
      <w:r w:rsidRPr="005A72BE">
        <w:rPr>
          <w:rFonts w:cs="Arial"/>
        </w:rPr>
        <w:t>Number of pages</w:t>
      </w:r>
      <w:r>
        <w:t xml:space="preserve">: </w:t>
      </w:r>
      <w:r w:rsidR="00446468">
        <w:t xml:space="preserve"> 17</w:t>
      </w:r>
    </w:p>
    <w:p w14:paraId="3378F79E" w14:textId="34457884" w:rsidR="005A72BE" w:rsidRPr="005A72BE" w:rsidRDefault="005A72BE" w:rsidP="005A72BE">
      <w:pPr>
        <w:spacing w:after="0" w:line="240" w:lineRule="auto"/>
        <w:ind w:firstLine="0"/>
      </w:pPr>
      <w:r w:rsidRPr="005A72BE">
        <w:rPr>
          <w:rFonts w:cs="Arial"/>
        </w:rPr>
        <w:t>Number of figures:</w:t>
      </w:r>
      <w:r>
        <w:rPr>
          <w:rFonts w:cs="Arial"/>
        </w:rPr>
        <w:t xml:space="preserve"> </w:t>
      </w:r>
      <w:r w:rsidRPr="005A72BE">
        <w:rPr>
          <w:rFonts w:cs="Arial"/>
        </w:rPr>
        <w:t>3</w:t>
      </w:r>
    </w:p>
    <w:p w14:paraId="2530B986" w14:textId="682D391E" w:rsidR="005A72BE" w:rsidRDefault="005A72BE" w:rsidP="005A72BE">
      <w:pPr>
        <w:spacing w:after="0" w:line="240" w:lineRule="auto"/>
        <w:ind w:firstLine="0"/>
      </w:pPr>
      <w:r w:rsidRPr="005A72BE">
        <w:rPr>
          <w:rFonts w:cs="Arial"/>
        </w:rPr>
        <w:t>Number of tables</w:t>
      </w:r>
      <w:r w:rsidRPr="005A72BE">
        <w:t>:</w:t>
      </w:r>
      <w:r>
        <w:t xml:space="preserve"> </w:t>
      </w:r>
      <w:r w:rsidRPr="005A72BE">
        <w:t>1</w:t>
      </w:r>
    </w:p>
    <w:p w14:paraId="1FA3F9EB" w14:textId="28F82CC3" w:rsidR="005A72BE" w:rsidRPr="005A72BE" w:rsidRDefault="005A72BE" w:rsidP="005A72BE">
      <w:pPr>
        <w:spacing w:after="0" w:line="240" w:lineRule="auto"/>
        <w:ind w:firstLine="0"/>
      </w:pPr>
      <w:r>
        <w:rPr>
          <w:rFonts w:cs="Arial"/>
        </w:rPr>
        <w:t>Total number of words:</w:t>
      </w:r>
      <w:r w:rsidR="00446468">
        <w:rPr>
          <w:rFonts w:cs="Arial"/>
        </w:rPr>
        <w:t xml:space="preserve"> </w:t>
      </w:r>
      <w:r w:rsidR="00950DEF">
        <w:rPr>
          <w:rFonts w:cs="Arial"/>
        </w:rPr>
        <w:t>4722 (</w:t>
      </w:r>
      <w:del w:id="0" w:author="Kelly Chang" w:date="2017-03-26T18:49:00Z">
        <w:r w:rsidR="00950DEF" w:rsidDel="006F4FF2">
          <w:rPr>
            <w:rFonts w:cs="Arial"/>
          </w:rPr>
          <w:delText xml:space="preserve"> </w:delText>
        </w:r>
      </w:del>
      <w:r w:rsidR="00950DEF" w:rsidRPr="00950DEF">
        <w:rPr>
          <w:rFonts w:cs="Arial"/>
          <w:highlight w:val="yellow"/>
        </w:rPr>
        <w:t>NEEDS TO BE 4500</w:t>
      </w:r>
      <w:r w:rsidR="00950DEF">
        <w:rPr>
          <w:rFonts w:cs="Arial"/>
        </w:rPr>
        <w:t>)</w:t>
      </w:r>
    </w:p>
    <w:p w14:paraId="26BA5986" w14:textId="77777777" w:rsidR="00446468" w:rsidRPr="00D96C77" w:rsidRDefault="00446468" w:rsidP="005A72BE">
      <w:pPr>
        <w:spacing w:line="240" w:lineRule="auto"/>
        <w:ind w:firstLine="0"/>
        <w:rPr>
          <w:lang w:bidi="en-US"/>
        </w:rPr>
      </w:pPr>
    </w:p>
    <w:p w14:paraId="09842E34" w14:textId="77777777" w:rsidR="00594DCE" w:rsidRDefault="005A72BE" w:rsidP="00594DCE">
      <w:pPr>
        <w:spacing w:line="240" w:lineRule="auto"/>
        <w:ind w:firstLine="0"/>
        <w:rPr>
          <w:rFonts w:cs="Arial"/>
        </w:rPr>
      </w:pPr>
      <w:r w:rsidRPr="00D96C77">
        <w:rPr>
          <w:lang w:bidi="en-US"/>
        </w:rPr>
        <w:t>Conflict of Interest:</w:t>
      </w:r>
      <w:r w:rsidR="00D96C77" w:rsidRPr="00D96C77">
        <w:rPr>
          <w:lang w:bidi="en-US"/>
        </w:rPr>
        <w:t xml:space="preserve"> </w:t>
      </w:r>
      <w:r w:rsidR="00D96C77" w:rsidRPr="00D96C77">
        <w:rPr>
          <w:rFonts w:cs="Arial"/>
        </w:rPr>
        <w:t>The authors declare no</w:t>
      </w:r>
      <w:r w:rsidR="00D96C77">
        <w:rPr>
          <w:rFonts w:cs="Arial"/>
        </w:rPr>
        <w:t xml:space="preserve"> competing financial interests</w:t>
      </w:r>
    </w:p>
    <w:p w14:paraId="737B6A97" w14:textId="6A2D6952" w:rsidR="00533A90" w:rsidRPr="00D96C77" w:rsidRDefault="00D96C77" w:rsidP="00594DCE">
      <w:pPr>
        <w:spacing w:line="240" w:lineRule="auto"/>
        <w:ind w:firstLine="0"/>
        <w:rPr>
          <w:rFonts w:eastAsiaTheme="minorHAnsi" w:cs="MyriadMM-RegularCondensed"/>
          <w:szCs w:val="24"/>
        </w:rPr>
      </w:pPr>
      <w:del w:id="1" w:author="Kelly Chang" w:date="2017-03-26T18:49:00Z">
        <w:r w:rsidDel="00424A70">
          <w:rPr>
            <w:rFonts w:cs="Arial"/>
          </w:rPr>
          <w:delText>.</w:delText>
        </w:r>
      </w:del>
      <w:r w:rsidR="005A72BE">
        <w:rPr>
          <w:lang w:bidi="en-US"/>
        </w:rPr>
        <w:t>Acknowledgements:</w:t>
      </w:r>
      <w:r w:rsidRPr="00D96C77">
        <w:rPr>
          <w:rFonts w:ascii="MyriadMM-RegularCondensed" w:eastAsiaTheme="minorHAnsi" w:hAnsi="MyriadMM-RegularCondensed" w:cs="MyriadMM-RegularCondensed"/>
          <w:sz w:val="14"/>
          <w:szCs w:val="14"/>
        </w:rPr>
        <w:t xml:space="preserve"> </w:t>
      </w:r>
      <w:r w:rsidRPr="00D96C77">
        <w:rPr>
          <w:rFonts w:eastAsiaTheme="minorHAnsi" w:cs="MyriadMM-RegularCondensed"/>
          <w:szCs w:val="24"/>
        </w:rPr>
        <w:t>This work was supported by</w:t>
      </w:r>
      <w:r w:rsidR="00533A90">
        <w:rPr>
          <w:rFonts w:eastAsiaTheme="minorHAnsi" w:cs="MyriadMM-RegularCondensed"/>
          <w:szCs w:val="24"/>
        </w:rPr>
        <w:t xml:space="preserve"> the NIH 2T32DC005361-11 grant awarded to J.M.T</w:t>
      </w:r>
      <w:r w:rsidR="00533A90" w:rsidRPr="00533A90">
        <w:rPr>
          <w:rFonts w:eastAsiaTheme="minorHAnsi" w:cs="MyriadMM-RegularCondensed"/>
          <w:szCs w:val="24"/>
        </w:rPr>
        <w:t xml:space="preserve"> and</w:t>
      </w:r>
      <w:r w:rsidR="00533A90">
        <w:rPr>
          <w:rFonts w:eastAsiaTheme="minorHAnsi" w:cs="MyriadMM-RegularCondensed"/>
          <w:szCs w:val="24"/>
        </w:rPr>
        <w:t xml:space="preserve"> the</w:t>
      </w:r>
      <w:r w:rsidR="00533A90" w:rsidRPr="00533A90">
        <w:rPr>
          <w:rFonts w:eastAsiaTheme="minorHAnsi" w:cs="MyriadMM-RegularCondensed"/>
          <w:szCs w:val="24"/>
        </w:rPr>
        <w:t xml:space="preserve"> NEI EY-014645</w:t>
      </w:r>
      <w:r w:rsidR="00533A90">
        <w:rPr>
          <w:rFonts w:eastAsiaTheme="minorHAnsi" w:cs="MyriadMM-RegularCondensed"/>
          <w:szCs w:val="24"/>
        </w:rPr>
        <w:t xml:space="preserve"> grant</w:t>
      </w:r>
      <w:r w:rsidR="00533A90" w:rsidRPr="00533A90">
        <w:rPr>
          <w:rFonts w:eastAsiaTheme="minorHAnsi" w:cs="MyriadMM-RegularCondensed"/>
          <w:szCs w:val="24"/>
        </w:rPr>
        <w:t xml:space="preserve"> </w:t>
      </w:r>
      <w:r w:rsidR="00533A90">
        <w:rPr>
          <w:rFonts w:eastAsiaTheme="minorHAnsi" w:cs="MyriadMM-RegularCondensed"/>
          <w:szCs w:val="24"/>
        </w:rPr>
        <w:t>awarded to I.F.</w:t>
      </w:r>
      <w:r w:rsidR="00950DEF">
        <w:rPr>
          <w:rFonts w:eastAsiaTheme="minorHAnsi" w:cs="MyriadMM-RegularCondensed"/>
          <w:szCs w:val="24"/>
        </w:rPr>
        <w:t xml:space="preserve"> (</w:t>
      </w:r>
      <w:del w:id="2" w:author="Kelly Chang" w:date="2017-03-26T18:49:00Z">
        <w:r w:rsidR="00950DEF" w:rsidDel="00816706">
          <w:rPr>
            <w:rFonts w:eastAsiaTheme="minorHAnsi" w:cs="MyriadMM-RegularCondensed"/>
            <w:szCs w:val="24"/>
          </w:rPr>
          <w:delText xml:space="preserve"> </w:delText>
        </w:r>
      </w:del>
      <w:r w:rsidR="00950DEF" w:rsidRPr="00950DEF">
        <w:rPr>
          <w:rFonts w:eastAsiaTheme="minorHAnsi" w:cs="MyriadMM-RegularCondensed"/>
          <w:szCs w:val="24"/>
          <w:highlight w:val="yellow"/>
        </w:rPr>
        <w:t>NEED GEOFF’S GRANT</w:t>
      </w:r>
      <w:r w:rsidR="00950DEF">
        <w:rPr>
          <w:rFonts w:eastAsiaTheme="minorHAnsi" w:cs="MyriadMM-RegularCondensed"/>
          <w:szCs w:val="24"/>
        </w:rPr>
        <w:t>)</w:t>
      </w:r>
    </w:p>
    <w:p w14:paraId="20371525" w14:textId="77777777" w:rsidR="00F52C0E" w:rsidRPr="00A62FBA" w:rsidRDefault="00F52C0E" w:rsidP="005208A5">
      <w:pPr>
        <w:pStyle w:val="Heading1"/>
        <w:numPr>
          <w:ilvl w:val="0"/>
          <w:numId w:val="0"/>
        </w:numPr>
        <w:jc w:val="left"/>
      </w:pPr>
      <w:r w:rsidRPr="00A62FBA">
        <w:t>Abstract</w:t>
      </w:r>
    </w:p>
    <w:p w14:paraId="46B6ACB1" w14:textId="2243E821" w:rsidR="00F52C0E" w:rsidRDefault="00F52C0E" w:rsidP="0099591E">
      <w:pPr>
        <w:tabs>
          <w:tab w:val="left" w:pos="720"/>
          <w:tab w:val="left" w:pos="810"/>
        </w:tabs>
        <w:spacing w:after="0"/>
        <w:jc w:val="both"/>
        <w:rPr>
          <w:rFonts w:cs="AdvP9488"/>
          <w:color w:val="292526"/>
          <w:szCs w:val="24"/>
        </w:rPr>
      </w:pPr>
      <w:r>
        <w:rPr>
          <w:rFonts w:cs="Times New Roman"/>
          <w:bCs/>
          <w:szCs w:val="24"/>
        </w:rPr>
        <w:t>Using</w:t>
      </w:r>
      <w:r w:rsidR="000E5854">
        <w:rPr>
          <w:rFonts w:cs="Times New Roman"/>
          <w:bCs/>
          <w:szCs w:val="24"/>
        </w:rPr>
        <w:t xml:space="preserve"> fMRI</w:t>
      </w:r>
      <w:r>
        <w:rPr>
          <w:rFonts w:cs="Times New Roman"/>
          <w:bCs/>
          <w:szCs w:val="24"/>
        </w:rPr>
        <w:t xml:space="preserve"> </w:t>
      </w:r>
      <w:r>
        <w:rPr>
          <w:rFonts w:cs="AdvP9488"/>
          <w:color w:val="292526"/>
          <w:szCs w:val="24"/>
        </w:rPr>
        <w:t>BOLD</w:t>
      </w:r>
      <w:r>
        <w:rPr>
          <w:rFonts w:cs="Times New Roman"/>
          <w:bCs/>
          <w:szCs w:val="24"/>
        </w:rPr>
        <w:t xml:space="preserve"> responses in </w:t>
      </w:r>
      <w:r w:rsidR="00EB4AAF">
        <w:rPr>
          <w:rFonts w:cs="Times New Roman"/>
          <w:bCs/>
          <w:szCs w:val="24"/>
        </w:rPr>
        <w:t xml:space="preserve">human </w:t>
      </w:r>
      <w:r w:rsidR="00C771D2">
        <w:rPr>
          <w:rFonts w:cs="Times New Roman"/>
          <w:bCs/>
          <w:szCs w:val="24"/>
        </w:rPr>
        <w:t xml:space="preserve">primary </w:t>
      </w:r>
      <w:r>
        <w:rPr>
          <w:rFonts w:cs="Times New Roman"/>
          <w:bCs/>
          <w:szCs w:val="24"/>
        </w:rPr>
        <w:t>auditory cortex</w:t>
      </w:r>
      <w:r w:rsidR="00C771D2">
        <w:rPr>
          <w:rFonts w:cs="Times New Roman"/>
          <w:bCs/>
          <w:szCs w:val="24"/>
        </w:rPr>
        <w:t xml:space="preserve"> (PAC)</w:t>
      </w:r>
      <w:r>
        <w:rPr>
          <w:rFonts w:cs="Times New Roman"/>
          <w:bCs/>
          <w:szCs w:val="24"/>
        </w:rPr>
        <w:t xml:space="preserve"> we show that it is </w:t>
      </w:r>
      <w:r w:rsidR="00EB4AAF">
        <w:rPr>
          <w:rFonts w:cs="Times New Roman"/>
          <w:bCs/>
          <w:szCs w:val="24"/>
        </w:rPr>
        <w:t xml:space="preserve">possible </w:t>
      </w:r>
      <w:r>
        <w:rPr>
          <w:rFonts w:cs="Times New Roman"/>
          <w:bCs/>
          <w:szCs w:val="24"/>
        </w:rPr>
        <w:t xml:space="preserve">to </w:t>
      </w:r>
      <w:r w:rsidR="00EB4AAF">
        <w:rPr>
          <w:rFonts w:cs="Times New Roman"/>
          <w:bCs/>
          <w:szCs w:val="24"/>
        </w:rPr>
        <w:t xml:space="preserve">not only </w:t>
      </w:r>
      <w:r w:rsidR="008860C4">
        <w:rPr>
          <w:rFonts w:cs="Times New Roman"/>
          <w:bCs/>
          <w:szCs w:val="24"/>
        </w:rPr>
        <w:t xml:space="preserve">decode </w:t>
      </w:r>
      <w:r w:rsidR="008B2983">
        <w:rPr>
          <w:rFonts w:cs="Times New Roman"/>
          <w:bCs/>
          <w:szCs w:val="24"/>
        </w:rPr>
        <w:t>the</w:t>
      </w:r>
      <w:r w:rsidR="00EB4ACC">
        <w:rPr>
          <w:rFonts w:cs="Times New Roman"/>
          <w:bCs/>
          <w:szCs w:val="24"/>
        </w:rPr>
        <w:t xml:space="preserve"> sequence of auditory frequencies </w:t>
      </w:r>
      <w:r>
        <w:rPr>
          <w:rFonts w:cs="Times New Roman"/>
          <w:bCs/>
          <w:szCs w:val="24"/>
        </w:rPr>
        <w:t xml:space="preserve">a person </w:t>
      </w:r>
      <w:r w:rsidR="008860C4">
        <w:rPr>
          <w:rFonts w:cs="Times New Roman"/>
          <w:bCs/>
          <w:szCs w:val="24"/>
        </w:rPr>
        <w:t>had been</w:t>
      </w:r>
      <w:r>
        <w:rPr>
          <w:rFonts w:cs="Times New Roman"/>
          <w:bCs/>
          <w:szCs w:val="24"/>
        </w:rPr>
        <w:t xml:space="preserve"> listening to, </w:t>
      </w:r>
      <w:r>
        <w:rPr>
          <w:rFonts w:cs="Times New Roman"/>
          <w:bCs/>
          <w:szCs w:val="24"/>
        </w:rPr>
        <w:lastRenderedPageBreak/>
        <w:t xml:space="preserve">but </w:t>
      </w:r>
      <w:r w:rsidR="00072753">
        <w:rPr>
          <w:rFonts w:cs="Times New Roman"/>
          <w:bCs/>
          <w:szCs w:val="24"/>
        </w:rPr>
        <w:t xml:space="preserve">also estimate </w:t>
      </w:r>
      <w:r w:rsidR="001C00CE">
        <w:rPr>
          <w:rFonts w:cs="Times New Roman"/>
          <w:bCs/>
          <w:szCs w:val="24"/>
        </w:rPr>
        <w:t>the individual</w:t>
      </w:r>
      <w:r w:rsidR="00072753">
        <w:rPr>
          <w:rFonts w:cs="Times New Roman"/>
          <w:bCs/>
          <w:szCs w:val="24"/>
        </w:rPr>
        <w:t xml:space="preserve"> </w:t>
      </w:r>
      <w:r w:rsidR="00EB4ACC">
        <w:rPr>
          <w:rFonts w:cs="Times New Roman"/>
          <w:bCs/>
          <w:szCs w:val="24"/>
        </w:rPr>
        <w:t xml:space="preserve">frequencies </w:t>
      </w:r>
      <w:r w:rsidR="00E65001">
        <w:rPr>
          <w:rFonts w:cs="Times New Roman"/>
          <w:bCs/>
          <w:szCs w:val="24"/>
        </w:rPr>
        <w:t xml:space="preserve">presented </w:t>
      </w:r>
      <w:r w:rsidR="001C00CE">
        <w:rPr>
          <w:rFonts w:cs="Times New Roman"/>
          <w:bCs/>
          <w:szCs w:val="24"/>
        </w:rPr>
        <w:t>over time</w:t>
      </w:r>
      <w:r>
        <w:rPr>
          <w:rFonts w:cs="Times New Roman"/>
          <w:bCs/>
          <w:szCs w:val="24"/>
        </w:rPr>
        <w:t xml:space="preserve">. </w:t>
      </w:r>
      <w:r w:rsidR="009D6170">
        <w:rPr>
          <w:rFonts w:cs="AdvP9488"/>
          <w:color w:val="292526"/>
          <w:szCs w:val="24"/>
        </w:rPr>
        <w:t xml:space="preserve">First, we </w:t>
      </w:r>
      <w:r w:rsidR="003316CC">
        <w:rPr>
          <w:rFonts w:cs="AdvP9488"/>
          <w:color w:val="292526"/>
          <w:szCs w:val="24"/>
        </w:rPr>
        <w:t>characteriz</w:t>
      </w:r>
      <w:r w:rsidR="009D6170">
        <w:rPr>
          <w:rFonts w:cs="AdvP9488"/>
          <w:color w:val="292526"/>
          <w:szCs w:val="24"/>
        </w:rPr>
        <w:t>ed</w:t>
      </w:r>
      <w:r w:rsidR="008860C4">
        <w:rPr>
          <w:rFonts w:cs="AdvP9488"/>
          <w:color w:val="292526"/>
          <w:szCs w:val="24"/>
        </w:rPr>
        <w:t xml:space="preserve"> the tonotopic organization of</w:t>
      </w:r>
      <w:r w:rsidR="006D5712">
        <w:rPr>
          <w:rFonts w:cs="AdvP9488"/>
          <w:color w:val="292526"/>
          <w:szCs w:val="24"/>
        </w:rPr>
        <w:t xml:space="preserve"> each subject’s auditory cortex</w:t>
      </w:r>
      <w:r>
        <w:rPr>
          <w:rFonts w:cs="AdvP9488"/>
          <w:color w:val="292526"/>
          <w:szCs w:val="24"/>
        </w:rPr>
        <w:t xml:space="preserve"> </w:t>
      </w:r>
      <w:r w:rsidR="003316CC">
        <w:rPr>
          <w:rFonts w:cs="AdvP9488"/>
          <w:color w:val="292526"/>
          <w:szCs w:val="24"/>
        </w:rPr>
        <w:t xml:space="preserve">by measuring auditory responses to randomized set of pure tone stimuli and modeling the </w:t>
      </w:r>
      <w:r w:rsidRPr="00071066">
        <w:rPr>
          <w:rFonts w:cs="Arial"/>
          <w:szCs w:val="24"/>
        </w:rPr>
        <w:t xml:space="preserve">frequency </w:t>
      </w:r>
      <w:r w:rsidR="009E1599">
        <w:rPr>
          <w:rFonts w:cs="Arial"/>
          <w:szCs w:val="24"/>
        </w:rPr>
        <w:t xml:space="preserve">tuning </w:t>
      </w:r>
      <w:r w:rsidR="009E1599" w:rsidRPr="00BD19AB">
        <w:rPr>
          <w:rFonts w:cs="Arial"/>
          <w:szCs w:val="24"/>
        </w:rPr>
        <w:t>of</w:t>
      </w:r>
      <w:r w:rsidRPr="00BD19AB">
        <w:rPr>
          <w:rFonts w:cs="Arial"/>
          <w:szCs w:val="24"/>
        </w:rPr>
        <w:t xml:space="preserve"> each fMRI voxel </w:t>
      </w:r>
      <w:r w:rsidR="003316CC">
        <w:rPr>
          <w:rFonts w:cs="Arial"/>
          <w:szCs w:val="24"/>
        </w:rPr>
        <w:t>as</w:t>
      </w:r>
      <w:r w:rsidRPr="00BD19AB">
        <w:rPr>
          <w:rFonts w:cs="Arial"/>
          <w:szCs w:val="24"/>
        </w:rPr>
        <w:t xml:space="preserve"> a </w:t>
      </w:r>
      <w:r w:rsidRPr="00BD19AB">
        <w:rPr>
          <w:szCs w:val="24"/>
        </w:rPr>
        <w:t xml:space="preserve">Gaussian in </w:t>
      </w:r>
      <w:r>
        <w:rPr>
          <w:szCs w:val="24"/>
        </w:rPr>
        <w:t xml:space="preserve">log </w:t>
      </w:r>
      <w:r w:rsidRPr="00BD19AB">
        <w:rPr>
          <w:szCs w:val="24"/>
        </w:rPr>
        <w:t>frequency space</w:t>
      </w:r>
      <w:r>
        <w:rPr>
          <w:rFonts w:cs="AdvP9488"/>
          <w:color w:val="292526"/>
          <w:szCs w:val="24"/>
        </w:rPr>
        <w:t xml:space="preserve">. </w:t>
      </w:r>
      <w:r w:rsidR="009D6170">
        <w:rPr>
          <w:rFonts w:cs="AdvP9488"/>
          <w:color w:val="292526"/>
          <w:szCs w:val="24"/>
        </w:rPr>
        <w:t>Then</w:t>
      </w:r>
      <w:r w:rsidR="00127E72">
        <w:rPr>
          <w:rFonts w:cs="AdvP9488"/>
          <w:color w:val="292526"/>
          <w:szCs w:val="24"/>
        </w:rPr>
        <w:t>,</w:t>
      </w:r>
      <w:r w:rsidR="009D6170">
        <w:rPr>
          <w:rFonts w:cs="AdvP9488"/>
          <w:color w:val="292526"/>
          <w:szCs w:val="24"/>
        </w:rPr>
        <w:t xml:space="preserve"> we tested our</w:t>
      </w:r>
      <w:r>
        <w:rPr>
          <w:rFonts w:cs="AdvP9488"/>
          <w:color w:val="292526"/>
          <w:szCs w:val="24"/>
        </w:rPr>
        <w:t xml:space="preserve"> model by examining </w:t>
      </w:r>
      <w:r w:rsidR="00127E72">
        <w:rPr>
          <w:rFonts w:cs="AdvP9488"/>
          <w:color w:val="292526"/>
          <w:szCs w:val="24"/>
        </w:rPr>
        <w:t xml:space="preserve">its ability to work in reverse. </w:t>
      </w:r>
      <w:r w:rsidR="00F9271D">
        <w:rPr>
          <w:rFonts w:cs="AdvP9488"/>
          <w:color w:val="292526"/>
          <w:szCs w:val="24"/>
        </w:rPr>
        <w:t xml:space="preserve">Auditory </w:t>
      </w:r>
      <w:r w:rsidR="009D6170">
        <w:rPr>
          <w:rFonts w:cs="AdvP9488"/>
          <w:color w:val="292526"/>
          <w:szCs w:val="24"/>
        </w:rPr>
        <w:t>responses</w:t>
      </w:r>
      <w:r w:rsidR="00127E72">
        <w:rPr>
          <w:rFonts w:cs="AdvP9488"/>
          <w:color w:val="292526"/>
          <w:szCs w:val="24"/>
        </w:rPr>
        <w:t xml:space="preserve"> were</w:t>
      </w:r>
      <w:r>
        <w:rPr>
          <w:rFonts w:cs="AdvP9488"/>
          <w:color w:val="292526"/>
          <w:szCs w:val="24"/>
        </w:rPr>
        <w:t xml:space="preserve"> </w:t>
      </w:r>
      <w:r w:rsidR="006D5712">
        <w:rPr>
          <w:rFonts w:cs="AdvP9488"/>
          <w:color w:val="292526"/>
          <w:szCs w:val="24"/>
        </w:rPr>
        <w:t>re-collected in the</w:t>
      </w:r>
      <w:r>
        <w:rPr>
          <w:rFonts w:cs="AdvP9488"/>
          <w:color w:val="292526"/>
          <w:szCs w:val="24"/>
        </w:rPr>
        <w:t xml:space="preserve"> same subjects, </w:t>
      </w:r>
      <w:r w:rsidR="006D5712">
        <w:rPr>
          <w:rFonts w:cs="AdvP9488"/>
          <w:color w:val="292526"/>
          <w:szCs w:val="24"/>
        </w:rPr>
        <w:t>except</w:t>
      </w:r>
      <w:r>
        <w:rPr>
          <w:rFonts w:cs="AdvP9488"/>
          <w:color w:val="292526"/>
          <w:szCs w:val="24"/>
        </w:rPr>
        <w:t xml:space="preserve"> </w:t>
      </w:r>
      <w:r w:rsidR="00F9271D">
        <w:rPr>
          <w:rFonts w:cs="AdvP9488"/>
          <w:color w:val="292526"/>
          <w:szCs w:val="24"/>
        </w:rPr>
        <w:t>this time</w:t>
      </w:r>
      <w:r>
        <w:rPr>
          <w:rFonts w:cs="AdvP9488"/>
          <w:color w:val="292526"/>
          <w:szCs w:val="24"/>
        </w:rPr>
        <w:t xml:space="preserve"> </w:t>
      </w:r>
      <w:r w:rsidR="00072753">
        <w:rPr>
          <w:rFonts w:cs="AdvP9488"/>
          <w:color w:val="292526"/>
          <w:szCs w:val="24"/>
        </w:rPr>
        <w:t xml:space="preserve">while </w:t>
      </w:r>
      <w:r w:rsidR="00F9271D">
        <w:rPr>
          <w:rFonts w:cs="AdvP9488"/>
          <w:color w:val="292526"/>
          <w:szCs w:val="24"/>
        </w:rPr>
        <w:t>they</w:t>
      </w:r>
      <w:r>
        <w:rPr>
          <w:rFonts w:cs="AdvP9488"/>
          <w:color w:val="292526"/>
          <w:szCs w:val="24"/>
        </w:rPr>
        <w:t xml:space="preserve"> listened to </w:t>
      </w:r>
      <w:r w:rsidR="00EB4ACC">
        <w:rPr>
          <w:rFonts w:cs="AdvP9488"/>
          <w:color w:val="292526"/>
          <w:szCs w:val="24"/>
        </w:rPr>
        <w:t xml:space="preserve">sequences of </w:t>
      </w:r>
      <w:r w:rsidR="008B2983">
        <w:rPr>
          <w:rFonts w:cs="AdvP9488"/>
          <w:color w:val="292526"/>
          <w:szCs w:val="24"/>
        </w:rPr>
        <w:t>frequencies</w:t>
      </w:r>
      <w:r w:rsidR="00EB4ACC">
        <w:rPr>
          <w:rFonts w:cs="AdvP9488"/>
          <w:color w:val="292526"/>
          <w:szCs w:val="24"/>
        </w:rPr>
        <w:t xml:space="preserve"> taken from </w:t>
      </w:r>
      <w:r>
        <w:rPr>
          <w:rFonts w:cs="AdvP9488"/>
          <w:color w:val="292526"/>
          <w:szCs w:val="24"/>
        </w:rPr>
        <w:t xml:space="preserve">simple </w:t>
      </w:r>
      <w:r w:rsidR="00EB4ACC">
        <w:rPr>
          <w:rFonts w:cs="AdvP9488"/>
          <w:color w:val="292526"/>
          <w:szCs w:val="24"/>
        </w:rPr>
        <w:t xml:space="preserve">songs </w:t>
      </w:r>
      <w:r>
        <w:rPr>
          <w:rFonts w:cs="AdvP9488"/>
          <w:color w:val="292526"/>
          <w:szCs w:val="24"/>
        </w:rPr>
        <w:t>(e.g.</w:t>
      </w:r>
      <w:ins w:id="3" w:author="Kelly Chang" w:date="2017-03-26T17:58:00Z">
        <w:r w:rsidR="00E1485D">
          <w:rPr>
            <w:rFonts w:cs="AdvP9488"/>
            <w:color w:val="292526"/>
            <w:szCs w:val="24"/>
          </w:rPr>
          <w:t>,</w:t>
        </w:r>
      </w:ins>
      <w:r>
        <w:rPr>
          <w:rFonts w:cs="AdvP9488"/>
          <w:color w:val="292526"/>
          <w:szCs w:val="24"/>
        </w:rPr>
        <w:t xml:space="preserve"> </w:t>
      </w:r>
      <w:ins w:id="4" w:author="Kelly Chang" w:date="2017-03-26T17:59:00Z">
        <w:r w:rsidR="000E5509">
          <w:rPr>
            <w:rFonts w:cs="AdvP9488"/>
            <w:color w:val="292526"/>
            <w:szCs w:val="24"/>
          </w:rPr>
          <w:t>“</w:t>
        </w:r>
      </w:ins>
      <w:del w:id="5" w:author="Kelly Chang" w:date="2017-03-26T17:59:00Z">
        <w:r w:rsidR="009D6170" w:rsidDel="000E5509">
          <w:rPr>
            <w:rFonts w:cs="AdvP9488"/>
            <w:color w:val="292526"/>
            <w:szCs w:val="24"/>
          </w:rPr>
          <w:delText>‘</w:delText>
        </w:r>
      </w:del>
      <w:r w:rsidR="009D6170">
        <w:rPr>
          <w:rFonts w:cs="AdvP9488"/>
          <w:color w:val="292526"/>
          <w:szCs w:val="24"/>
        </w:rPr>
        <w:t>Somewhere Over the Rainbow</w:t>
      </w:r>
      <w:ins w:id="6" w:author="Kelly Chang" w:date="2017-03-26T17:59:00Z">
        <w:r w:rsidR="000E5509">
          <w:rPr>
            <w:rFonts w:cs="AdvP9488"/>
            <w:color w:val="292526"/>
            <w:szCs w:val="24"/>
          </w:rPr>
          <w:t>”</w:t>
        </w:r>
      </w:ins>
      <w:del w:id="7" w:author="Kelly Chang" w:date="2017-03-26T17:59:00Z">
        <w:r w:rsidR="009D6170" w:rsidDel="000E5509">
          <w:rPr>
            <w:rFonts w:cs="AdvP9488"/>
            <w:color w:val="292526"/>
            <w:szCs w:val="24"/>
          </w:rPr>
          <w:delText>’</w:delText>
        </w:r>
      </w:del>
      <w:r>
        <w:rPr>
          <w:rFonts w:cs="AdvP9488"/>
          <w:color w:val="292526"/>
          <w:szCs w:val="24"/>
        </w:rPr>
        <w:t xml:space="preserve">). By comparing the model’s prediction of </w:t>
      </w:r>
      <w:r w:rsidR="00F9271D">
        <w:rPr>
          <w:rFonts w:cs="AdvP9488"/>
          <w:color w:val="292526"/>
          <w:szCs w:val="24"/>
        </w:rPr>
        <w:t>BOLD</w:t>
      </w:r>
      <w:r>
        <w:rPr>
          <w:rFonts w:cs="AdvP9488"/>
          <w:color w:val="292526"/>
          <w:szCs w:val="24"/>
        </w:rPr>
        <w:t xml:space="preserve"> </w:t>
      </w:r>
      <w:r w:rsidR="00F9271D">
        <w:rPr>
          <w:rFonts w:cs="AdvP9488"/>
          <w:color w:val="292526"/>
          <w:szCs w:val="24"/>
        </w:rPr>
        <w:t>responses</w:t>
      </w:r>
      <w:r>
        <w:rPr>
          <w:rFonts w:cs="AdvP9488"/>
          <w:color w:val="292526"/>
          <w:szCs w:val="24"/>
        </w:rPr>
        <w:t xml:space="preserve"> to actual </w:t>
      </w:r>
      <w:r w:rsidR="00F9271D">
        <w:rPr>
          <w:rFonts w:cs="AdvP9488"/>
          <w:color w:val="292526"/>
          <w:szCs w:val="24"/>
        </w:rPr>
        <w:t xml:space="preserve">BOLD responses, </w:t>
      </w:r>
      <w:r>
        <w:rPr>
          <w:rFonts w:cs="AdvP9488"/>
          <w:color w:val="292526"/>
          <w:szCs w:val="24"/>
        </w:rPr>
        <w:t xml:space="preserve">we were able </w:t>
      </w:r>
      <w:r w:rsidR="00A92A6A">
        <w:rPr>
          <w:rFonts w:cs="AdvP9488"/>
          <w:color w:val="292526"/>
          <w:szCs w:val="24"/>
        </w:rPr>
        <w:t xml:space="preserve">to reconstruct </w:t>
      </w:r>
      <w:r w:rsidR="00E65001">
        <w:rPr>
          <w:szCs w:val="24"/>
        </w:rPr>
        <w:t xml:space="preserve">tone sequences, with mean </w:t>
      </w:r>
      <w:r w:rsidR="00E65001">
        <w:rPr>
          <w:rFonts w:eastAsiaTheme="minorHAnsi" w:cs="Minion-Regular"/>
          <w:szCs w:val="24"/>
        </w:rPr>
        <w:t>frequency estimation</w:t>
      </w:r>
      <w:r w:rsidR="00E65001">
        <w:rPr>
          <w:szCs w:val="24"/>
        </w:rPr>
        <w:t xml:space="preserve"> errors of </w:t>
      </w:r>
      <w:r w:rsidR="008B2983">
        <w:rPr>
          <w:rFonts w:eastAsiaTheme="minorHAnsi" w:cs="Minion-Regular"/>
          <w:szCs w:val="24"/>
        </w:rPr>
        <w:t xml:space="preserve">half an octave or less, </w:t>
      </w:r>
      <w:r w:rsidR="00E65001">
        <w:rPr>
          <w:rFonts w:eastAsiaTheme="minorHAnsi" w:cs="Minion-Regular"/>
          <w:szCs w:val="24"/>
        </w:rPr>
        <w:t xml:space="preserve">and </w:t>
      </w:r>
      <w:r w:rsidR="008B2983">
        <w:rPr>
          <w:rFonts w:eastAsiaTheme="minorHAnsi" w:cs="Minion-Regular"/>
          <w:szCs w:val="24"/>
        </w:rPr>
        <w:t>little evidence of systematic biases.</w:t>
      </w:r>
    </w:p>
    <w:p w14:paraId="49775D61" w14:textId="77777777" w:rsidR="0043542B" w:rsidRDefault="0043542B" w:rsidP="0099591E">
      <w:pPr>
        <w:tabs>
          <w:tab w:val="left" w:pos="720"/>
          <w:tab w:val="left" w:pos="810"/>
        </w:tabs>
        <w:spacing w:after="0"/>
        <w:jc w:val="both"/>
        <w:rPr>
          <w:rFonts w:cs="AdvP9488"/>
          <w:color w:val="292526"/>
          <w:szCs w:val="24"/>
        </w:rPr>
      </w:pPr>
    </w:p>
    <w:p w14:paraId="03463CCA" w14:textId="214A421D" w:rsidR="0043542B" w:rsidRDefault="008B2983" w:rsidP="0099591E">
      <w:pPr>
        <w:tabs>
          <w:tab w:val="left" w:pos="720"/>
          <w:tab w:val="left" w:pos="810"/>
        </w:tabs>
        <w:spacing w:after="0"/>
        <w:jc w:val="both"/>
        <w:rPr>
          <w:rFonts w:cs="AdvP9488"/>
          <w:color w:val="292526"/>
          <w:szCs w:val="24"/>
        </w:rPr>
      </w:pPr>
      <w:r>
        <w:rPr>
          <w:rFonts w:cs="AdvP9488"/>
          <w:color w:val="292526"/>
          <w:szCs w:val="24"/>
        </w:rPr>
        <w:t xml:space="preserve">Keywords: auditory, decoding, population receptive field, tonotopy, </w:t>
      </w:r>
    </w:p>
    <w:p w14:paraId="3896D019" w14:textId="77777777" w:rsidR="0043542B" w:rsidRDefault="0043542B" w:rsidP="0099591E">
      <w:pPr>
        <w:tabs>
          <w:tab w:val="left" w:pos="720"/>
          <w:tab w:val="left" w:pos="810"/>
        </w:tabs>
        <w:spacing w:after="0"/>
        <w:jc w:val="both"/>
        <w:rPr>
          <w:rFonts w:cs="AdvP9488"/>
          <w:color w:val="292526"/>
          <w:szCs w:val="24"/>
        </w:rPr>
      </w:pPr>
    </w:p>
    <w:p w14:paraId="0CBA2A33" w14:textId="77777777" w:rsidR="0043542B" w:rsidRPr="00EB4AAF" w:rsidRDefault="0043542B" w:rsidP="0099591E">
      <w:pPr>
        <w:tabs>
          <w:tab w:val="left" w:pos="720"/>
          <w:tab w:val="left" w:pos="810"/>
        </w:tabs>
        <w:spacing w:after="0"/>
        <w:jc w:val="both"/>
        <w:rPr>
          <w:rFonts w:cs="AdvP9488"/>
          <w:color w:val="292526"/>
          <w:szCs w:val="24"/>
        </w:rPr>
      </w:pPr>
    </w:p>
    <w:p w14:paraId="504AC68A" w14:textId="11416D04" w:rsidR="00F41BAF" w:rsidRPr="00A62FBA" w:rsidRDefault="006A1F48" w:rsidP="00496AC8">
      <w:pPr>
        <w:pStyle w:val="Heading1"/>
        <w:numPr>
          <w:ilvl w:val="0"/>
          <w:numId w:val="0"/>
        </w:numPr>
        <w:jc w:val="left"/>
      </w:pPr>
      <w:r w:rsidRPr="00A62FBA">
        <w:t>Introduction</w:t>
      </w:r>
    </w:p>
    <w:p w14:paraId="70D783B3" w14:textId="3AE231A2" w:rsidR="0021209C" w:rsidRDefault="008F4FDC" w:rsidP="00FC09B0">
      <w:pPr>
        <w:autoSpaceDE w:val="0"/>
        <w:autoSpaceDN w:val="0"/>
        <w:adjustRightInd w:val="0"/>
        <w:spacing w:after="0"/>
        <w:rPr>
          <w:rFonts w:eastAsiaTheme="minorHAnsi" w:cs="AdvP7C2E"/>
          <w:color w:val="231F20"/>
          <w:szCs w:val="24"/>
        </w:rPr>
      </w:pPr>
      <w:r>
        <w:rPr>
          <w:rFonts w:eastAsiaTheme="minorHAnsi" w:cs="AdvP7C2E"/>
          <w:color w:val="231F20"/>
          <w:szCs w:val="24"/>
        </w:rPr>
        <w:t>A variety of</w:t>
      </w:r>
      <w:r>
        <w:rPr>
          <w:szCs w:val="24"/>
        </w:rPr>
        <w:t xml:space="preserve"> BOLD imaging </w:t>
      </w:r>
      <w:r w:rsidRPr="007E400D">
        <w:rPr>
          <w:szCs w:val="24"/>
        </w:rPr>
        <w:t xml:space="preserve">studies </w:t>
      </w:r>
      <w:r>
        <w:rPr>
          <w:szCs w:val="24"/>
        </w:rPr>
        <w:t xml:space="preserve">have </w:t>
      </w:r>
      <w:r w:rsidRPr="007E400D">
        <w:rPr>
          <w:rFonts w:eastAsia="Times New Roman" w:cs="Times New Roman"/>
          <w:szCs w:val="24"/>
        </w:rPr>
        <w:t>identif</w:t>
      </w:r>
      <w:r>
        <w:rPr>
          <w:rFonts w:eastAsia="Times New Roman" w:cs="Times New Roman"/>
          <w:szCs w:val="24"/>
        </w:rPr>
        <w:t xml:space="preserve">ied </w:t>
      </w:r>
      <w:r>
        <w:rPr>
          <w:szCs w:val="24"/>
        </w:rPr>
        <w:t>a pair of</w:t>
      </w:r>
      <w:r w:rsidRPr="007E400D">
        <w:rPr>
          <w:szCs w:val="24"/>
        </w:rPr>
        <w:t xml:space="preserve"> </w:t>
      </w:r>
      <w:r w:rsidRPr="007E400D">
        <w:rPr>
          <w:rFonts w:eastAsia="Times New Roman" w:cs="Times New Roman"/>
          <w:szCs w:val="24"/>
        </w:rPr>
        <w:t xml:space="preserve">mirror-symmetric </w:t>
      </w:r>
      <w:r>
        <w:rPr>
          <w:rFonts w:eastAsia="Times New Roman" w:cs="Times New Roman"/>
          <w:szCs w:val="24"/>
        </w:rPr>
        <w:t xml:space="preserve">tonotopic </w:t>
      </w:r>
      <w:r w:rsidRPr="007E400D">
        <w:rPr>
          <w:rFonts w:eastAsia="Times New Roman" w:cs="Times New Roman"/>
          <w:szCs w:val="24"/>
        </w:rPr>
        <w:t>gradients</w:t>
      </w:r>
      <w:r w:rsidR="0021209C">
        <w:rPr>
          <w:rFonts w:eastAsia="Times New Roman" w:cs="Times New Roman"/>
          <w:szCs w:val="24"/>
        </w:rPr>
        <w:t xml:space="preserve"> centered on Heschl’s gyrus</w:t>
      </w:r>
      <w:r w:rsidRPr="007E400D">
        <w:rPr>
          <w:rFonts w:eastAsia="Times New Roman" w:cs="Times New Roman"/>
          <w:szCs w:val="24"/>
        </w:rPr>
        <w:t xml:space="preserve"> </w:t>
      </w:r>
      <w:r>
        <w:rPr>
          <w:rFonts w:eastAsia="Times New Roman" w:cs="Times New Roman"/>
          <w:szCs w:val="24"/>
        </w:rPr>
        <w:t xml:space="preserve">on the cortical surface </w:t>
      </w:r>
      <w:r w:rsidRPr="007E400D">
        <w:rPr>
          <w:rFonts w:eastAsia="Times New Roman" w:cs="Times New Roman"/>
          <w:szCs w:val="24"/>
        </w:rPr>
        <w:t xml:space="preserve">thought to </w:t>
      </w:r>
      <w:r>
        <w:rPr>
          <w:rFonts w:eastAsiaTheme="minorHAnsi" w:cs="AdvOT863180fb+20"/>
          <w:szCs w:val="24"/>
        </w:rPr>
        <w:t xml:space="preserve">be </w:t>
      </w:r>
      <w:r w:rsidRPr="007E400D">
        <w:rPr>
          <w:rFonts w:eastAsia="Times New Roman" w:cs="Times New Roman"/>
          <w:szCs w:val="24"/>
        </w:rPr>
        <w:t xml:space="preserve">the human homologues of primary areas </w:t>
      </w:r>
      <w:r w:rsidR="009625AB">
        <w:rPr>
          <w:rFonts w:eastAsia="Times New Roman" w:cs="Times New Roman"/>
          <w:szCs w:val="24"/>
        </w:rPr>
        <w:t>A1</w:t>
      </w:r>
      <w:r w:rsidRPr="007E400D">
        <w:rPr>
          <w:rFonts w:eastAsia="Times New Roman" w:cs="Times New Roman"/>
          <w:szCs w:val="24"/>
        </w:rPr>
        <w:t xml:space="preserve"> and </w:t>
      </w:r>
      <w:r w:rsidR="009625AB">
        <w:rPr>
          <w:rFonts w:eastAsia="Times New Roman" w:cs="Times New Roman"/>
          <w:szCs w:val="24"/>
        </w:rPr>
        <w:t>R</w:t>
      </w:r>
      <w:r w:rsidRPr="007E400D">
        <w:rPr>
          <w:rFonts w:eastAsia="Times New Roman" w:cs="Times New Roman"/>
          <w:szCs w:val="24"/>
        </w:rPr>
        <w:t xml:space="preserve"> </w:t>
      </w:r>
      <w:r w:rsidRPr="007E400D">
        <w:rPr>
          <w:rFonts w:eastAsia="Times New Roman" w:cs="Times New Roman"/>
          <w:szCs w:val="24"/>
        </w:rPr>
        <w:fldChar w:fldCharType="begin">
          <w:fldData xml:space="preserve">PEVuZE5vdGU+PENpdGU+PEF1dGhvcj5EYSBDb3N0YTwvQXV0aG9yPjxZZWFyPjIwMTE8L1llYXI+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</w:fldData>
        </w:fldChar>
      </w:r>
      <w:r w:rsidR="0034467A">
        <w:rPr>
          <w:rFonts w:eastAsia="Times New Roman" w:cs="Times New Roman"/>
          <w:szCs w:val="24"/>
        </w:rPr>
        <w:instrText xml:space="preserve"> ADDIN EN.CITE </w:instrText>
      </w:r>
      <w:r w:rsidR="0034467A">
        <w:rPr>
          <w:rFonts w:eastAsia="Times New Roman" w:cs="Times New Roman"/>
          <w:szCs w:val="24"/>
        </w:rPr>
        <w:fldChar w:fldCharType="begin">
          <w:fldData xml:space="preserve">PEVuZE5vdGU+PENpdGU+PEF1dGhvcj5EYSBDb3N0YTwvQXV0aG9yPjxZZWFyPjIwMTE8L1llYXI+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</w:fldData>
        </w:fldChar>
      </w:r>
      <w:r w:rsidR="0034467A">
        <w:rPr>
          <w:rFonts w:eastAsia="Times New Roman" w:cs="Times New Roman"/>
          <w:szCs w:val="24"/>
        </w:rPr>
        <w:instrText xml:space="preserve"> ADDIN EN.CITE.DATA </w:instrText>
      </w:r>
      <w:r w:rsidR="0034467A">
        <w:rPr>
          <w:rFonts w:eastAsia="Times New Roman" w:cs="Times New Roman"/>
          <w:szCs w:val="24"/>
        </w:rPr>
      </w:r>
      <w:r w:rsidR="0034467A">
        <w:rPr>
          <w:rFonts w:eastAsia="Times New Roman" w:cs="Times New Roman"/>
          <w:szCs w:val="24"/>
        </w:rPr>
        <w:fldChar w:fldCharType="end"/>
      </w:r>
      <w:r w:rsidRPr="007E400D">
        <w:rPr>
          <w:rFonts w:eastAsia="Times New Roman" w:cs="Times New Roman"/>
          <w:szCs w:val="24"/>
        </w:rPr>
      </w:r>
      <w:r w:rsidRPr="007E400D">
        <w:rPr>
          <w:rFonts w:eastAsia="Times New Roman" w:cs="Times New Roman"/>
          <w:szCs w:val="24"/>
        </w:rPr>
        <w:fldChar w:fldCharType="separate"/>
      </w:r>
      <w:r w:rsidR="0034467A">
        <w:rPr>
          <w:rFonts w:eastAsia="Times New Roman" w:cs="Times New Roman"/>
          <w:noProof/>
          <w:szCs w:val="24"/>
        </w:rPr>
        <w:t>(</w:t>
      </w:r>
      <w:hyperlink w:anchor="_ENREF_10" w:tooltip="Formisano, 2003 #5" w:history="1">
        <w:r w:rsidR="00883B63">
          <w:rPr>
            <w:rFonts w:eastAsia="Times New Roman" w:cs="Times New Roman"/>
            <w:noProof/>
            <w:szCs w:val="24"/>
          </w:rPr>
          <w:t>Formisano et al., 2003</w:t>
        </w:r>
      </w:hyperlink>
      <w:r w:rsidR="0034467A">
        <w:rPr>
          <w:rFonts w:eastAsia="Times New Roman" w:cs="Times New Roman"/>
          <w:noProof/>
          <w:szCs w:val="24"/>
        </w:rPr>
        <w:t xml:space="preserve">; </w:t>
      </w:r>
      <w:hyperlink w:anchor="_ENREF_12" w:tooltip="Humphries, 2010 #8" w:history="1">
        <w:r w:rsidR="00883B63">
          <w:rPr>
            <w:rFonts w:eastAsia="Times New Roman" w:cs="Times New Roman"/>
            <w:noProof/>
            <w:szCs w:val="24"/>
          </w:rPr>
          <w:t>Humphries et al., 2010</w:t>
        </w:r>
      </w:hyperlink>
      <w:r w:rsidR="0034467A">
        <w:rPr>
          <w:rFonts w:eastAsia="Times New Roman" w:cs="Times New Roman"/>
          <w:noProof/>
          <w:szCs w:val="24"/>
        </w:rPr>
        <w:t xml:space="preserve">; </w:t>
      </w:r>
      <w:hyperlink w:anchor="_ENREF_5" w:tooltip="Da Costa, 2011 #1" w:history="1">
        <w:r w:rsidR="00883B63">
          <w:rPr>
            <w:rFonts w:eastAsia="Times New Roman" w:cs="Times New Roman"/>
            <w:noProof/>
            <w:szCs w:val="24"/>
          </w:rPr>
          <w:t>Da Costa et al., 2011</w:t>
        </w:r>
      </w:hyperlink>
      <w:r w:rsidR="0034467A">
        <w:rPr>
          <w:rFonts w:eastAsia="Times New Roman" w:cs="Times New Roman"/>
          <w:noProof/>
          <w:szCs w:val="24"/>
        </w:rPr>
        <w:t xml:space="preserve">; </w:t>
      </w:r>
      <w:hyperlink w:anchor="_ENREF_16" w:tooltip="Langers, 2011 #11" w:history="1">
        <w:r w:rsidR="00883B63">
          <w:rPr>
            <w:rFonts w:eastAsia="Times New Roman" w:cs="Times New Roman"/>
            <w:noProof/>
            <w:szCs w:val="24"/>
          </w:rPr>
          <w:t>Langers and van Dijk, 2011</w:t>
        </w:r>
      </w:hyperlink>
      <w:r w:rsidR="0034467A">
        <w:rPr>
          <w:rFonts w:eastAsia="Times New Roman" w:cs="Times New Roman"/>
          <w:noProof/>
          <w:szCs w:val="24"/>
        </w:rPr>
        <w:t xml:space="preserve">; </w:t>
      </w:r>
      <w:hyperlink w:anchor="_ENREF_20" w:tooltip="Moerel, 2012 #6" w:history="1">
        <w:r w:rsidR="00883B63">
          <w:rPr>
            <w:rFonts w:eastAsia="Times New Roman" w:cs="Times New Roman"/>
            <w:noProof/>
            <w:szCs w:val="24"/>
          </w:rPr>
          <w:t>Moerel et al., 2012</w:t>
        </w:r>
      </w:hyperlink>
      <w:r w:rsidR="0034467A">
        <w:rPr>
          <w:rFonts w:eastAsia="Times New Roman" w:cs="Times New Roman"/>
          <w:noProof/>
          <w:szCs w:val="24"/>
        </w:rPr>
        <w:t xml:space="preserve">; </w:t>
      </w:r>
      <w:hyperlink w:anchor="_ENREF_4" w:tooltip="Da Costa, 2013 #2" w:history="1">
        <w:r w:rsidR="00883B63">
          <w:rPr>
            <w:rFonts w:eastAsia="Times New Roman" w:cs="Times New Roman"/>
            <w:noProof/>
            <w:szCs w:val="24"/>
          </w:rPr>
          <w:t>2013</w:t>
        </w:r>
      </w:hyperlink>
      <w:r w:rsidR="0034467A">
        <w:rPr>
          <w:rFonts w:eastAsia="Times New Roman" w:cs="Times New Roman"/>
          <w:noProof/>
          <w:szCs w:val="24"/>
        </w:rPr>
        <w:t>)</w:t>
      </w:r>
      <w:r w:rsidRPr="007E400D">
        <w:rPr>
          <w:rFonts w:eastAsia="Times New Roman" w:cs="Times New Roman"/>
          <w:szCs w:val="24"/>
        </w:rPr>
        <w:fldChar w:fldCharType="end"/>
      </w:r>
      <w:r w:rsidRPr="007E400D">
        <w:rPr>
          <w:rFonts w:eastAsia="Times New Roman" w:cs="Times New Roman"/>
          <w:szCs w:val="24"/>
        </w:rPr>
        <w:t>.</w:t>
      </w:r>
      <w:r>
        <w:rPr>
          <w:rFonts w:eastAsia="Times New Roman" w:cs="Times New Roman"/>
          <w:szCs w:val="24"/>
        </w:rPr>
        <w:t xml:space="preserve"> </w:t>
      </w:r>
      <w:r w:rsidRPr="005F3B95">
        <w:rPr>
          <w:rFonts w:eastAsia="Times New Roman" w:cs="Times New Roman"/>
          <w:szCs w:val="24"/>
        </w:rPr>
        <w:t xml:space="preserve"> </w:t>
      </w:r>
      <w:r w:rsidR="0021209C">
        <w:rPr>
          <w:rFonts w:eastAsiaTheme="minorHAnsi" w:cs="AdvOT863180fb"/>
        </w:rPr>
        <w:t>The general organization of these maps</w:t>
      </w:r>
      <w:r>
        <w:rPr>
          <w:rFonts w:eastAsiaTheme="minorHAnsi" w:cs="AdvOT863180fb"/>
        </w:rPr>
        <w:t xml:space="preserve"> has been shown to be highly r</w:t>
      </w:r>
      <w:r w:rsidR="00FC09B0">
        <w:rPr>
          <w:rFonts w:eastAsiaTheme="minorHAnsi" w:cs="AdvOT863180fb"/>
        </w:rPr>
        <w:t>eplicable</w:t>
      </w:r>
      <w:r>
        <w:rPr>
          <w:rFonts w:eastAsiaTheme="minorHAnsi" w:cs="AdvOT863180fb"/>
        </w:rPr>
        <w:t xml:space="preserve"> </w:t>
      </w:r>
      <w:r>
        <w:rPr>
          <w:rFonts w:eastAsiaTheme="minorHAnsi" w:cs="AdvOT863180fb+20"/>
        </w:rPr>
        <w:t xml:space="preserve">across diverse imaging paradigms </w:t>
      </w:r>
      <w:r>
        <w:rPr>
          <w:rFonts w:eastAsiaTheme="minorHAnsi" w:cs="AdvOT863180fb+20"/>
        </w:rPr>
        <w:fldChar w:fldCharType="begin">
          <w:fldData xml:space="preserve">PEVuZE5vdGU+PENpdGU+PEF1dGhvcj5TYWVuejwvQXV0aG9yPjxZZWFyPjIwMTQ8L1llYXI+PFJl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</w:fldData>
        </w:fldChar>
      </w:r>
      <w:r>
        <w:rPr>
          <w:rFonts w:eastAsiaTheme="minorHAnsi" w:cs="AdvOT863180fb+20"/>
        </w:rPr>
        <w:instrText xml:space="preserve"> ADDIN EN.CITE </w:instrText>
      </w:r>
      <w:r>
        <w:rPr>
          <w:rFonts w:eastAsiaTheme="minorHAnsi" w:cs="AdvOT863180fb+20"/>
        </w:rPr>
        <w:fldChar w:fldCharType="begin">
          <w:fldData xml:space="preserve">PEVuZE5vdGU+PENpdGU+PEF1dGhvcj5TYWVuejwvQXV0aG9yPjxZZWFyPjIwMTQ8L1llYXI+PFJl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</w:fldData>
        </w:fldChar>
      </w:r>
      <w:r>
        <w:rPr>
          <w:rFonts w:eastAsiaTheme="minorHAnsi" w:cs="AdvOT863180fb+20"/>
        </w:rPr>
        <w:instrText xml:space="preserve"> ADDIN EN.CITE.DATA </w:instrText>
      </w:r>
      <w:r>
        <w:rPr>
          <w:rFonts w:eastAsiaTheme="minorHAnsi" w:cs="AdvOT863180fb+20"/>
        </w:rPr>
      </w:r>
      <w:r>
        <w:rPr>
          <w:rFonts w:eastAsiaTheme="minorHAnsi" w:cs="AdvOT863180fb+20"/>
        </w:rPr>
        <w:fldChar w:fldCharType="end"/>
      </w:r>
      <w:r>
        <w:rPr>
          <w:rFonts w:eastAsiaTheme="minorHAnsi" w:cs="AdvOT863180fb+20"/>
        </w:rPr>
      </w:r>
      <w:r>
        <w:rPr>
          <w:rFonts w:eastAsiaTheme="minorHAnsi" w:cs="AdvOT863180fb+20"/>
        </w:rPr>
        <w:fldChar w:fldCharType="separate"/>
      </w:r>
      <w:r>
        <w:rPr>
          <w:rFonts w:eastAsiaTheme="minorHAnsi" w:cs="AdvOT863180fb+20"/>
          <w:noProof/>
        </w:rPr>
        <w:t>(</w:t>
      </w:r>
      <w:hyperlink w:anchor="_ENREF_18" w:tooltip="Langers, 2014 #110" w:history="1">
        <w:r w:rsidR="00883B63">
          <w:rPr>
            <w:rFonts w:eastAsiaTheme="minorHAnsi" w:cs="AdvOT863180fb+20"/>
            <w:noProof/>
          </w:rPr>
          <w:t>Langers et al., 2014b</w:t>
        </w:r>
      </w:hyperlink>
      <w:r>
        <w:rPr>
          <w:rFonts w:eastAsiaTheme="minorHAnsi" w:cs="AdvOT863180fb+20"/>
          <w:noProof/>
        </w:rPr>
        <w:t xml:space="preserve">; </w:t>
      </w:r>
      <w:r w:rsidR="00504249">
        <w:fldChar w:fldCharType="begin"/>
      </w:r>
      <w:r w:rsidR="00504249">
        <w:instrText xml:space="preserve"> HYPERLINK \l "_ENREF_26" \o "Saenz, 2014 #84" </w:instrText>
      </w:r>
      <w:r w:rsidR="00504249">
        <w:fldChar w:fldCharType="separate"/>
      </w:r>
      <w:r w:rsidR="00883B63">
        <w:rPr>
          <w:rFonts w:eastAsiaTheme="minorHAnsi" w:cs="AdvOT863180fb+20"/>
          <w:noProof/>
        </w:rPr>
        <w:t xml:space="preserve">Saenz </w:t>
      </w:r>
      <w:del w:id="8" w:author="Kelly Chang" w:date="2017-03-26T18:00:00Z">
        <w:r w:rsidR="00883B63" w:rsidDel="00FB7013">
          <w:rPr>
            <w:rFonts w:eastAsiaTheme="minorHAnsi" w:cs="AdvOT863180fb+20"/>
            <w:noProof/>
          </w:rPr>
          <w:delText xml:space="preserve">and </w:delText>
        </w:r>
      </w:del>
      <w:ins w:id="9" w:author="Kelly Chang" w:date="2017-03-26T18:00:00Z">
        <w:r w:rsidR="00FB7013">
          <w:rPr>
            <w:rFonts w:eastAsiaTheme="minorHAnsi" w:cs="AdvOT863180fb+20"/>
            <w:noProof/>
          </w:rPr>
          <w:t xml:space="preserve">&amp; </w:t>
        </w:r>
      </w:ins>
      <w:r w:rsidR="00883B63">
        <w:rPr>
          <w:rFonts w:eastAsiaTheme="minorHAnsi" w:cs="AdvOT863180fb+20"/>
          <w:noProof/>
        </w:rPr>
        <w:t>Langers, 2014</w:t>
      </w:r>
      <w:r w:rsidR="00504249">
        <w:rPr>
          <w:rFonts w:eastAsiaTheme="minorHAnsi" w:cs="AdvOT863180fb+20"/>
          <w:noProof/>
        </w:rPr>
        <w:fldChar w:fldCharType="end"/>
      </w:r>
      <w:r>
        <w:rPr>
          <w:rFonts w:eastAsiaTheme="minorHAnsi" w:cs="AdvOT863180fb+20"/>
          <w:noProof/>
        </w:rPr>
        <w:t>)</w:t>
      </w:r>
      <w:r>
        <w:rPr>
          <w:rFonts w:eastAsiaTheme="minorHAnsi" w:cs="AdvOT863180fb+20"/>
        </w:rPr>
        <w:fldChar w:fldCharType="end"/>
      </w:r>
      <w:r>
        <w:rPr>
          <w:rFonts w:eastAsiaTheme="minorHAnsi" w:cs="AdvOT863180fb+20"/>
        </w:rPr>
        <w:t xml:space="preserve"> and a range of </w:t>
      </w:r>
      <w:r w:rsidRPr="00D82A93">
        <w:rPr>
          <w:rFonts w:eastAsiaTheme="minorHAnsi" w:cs="AdvOT863180fb"/>
        </w:rPr>
        <w:t>stimulus types</w:t>
      </w:r>
      <w:r>
        <w:rPr>
          <w:rFonts w:eastAsiaTheme="minorHAnsi" w:cs="AdvOT863180fb"/>
        </w:rPr>
        <w:t xml:space="preserve"> including orderly frequency progressions</w:t>
      </w:r>
      <w:r w:rsidRPr="00D82A93">
        <w:rPr>
          <w:rFonts w:eastAsia="Times New Roman" w:cs="Times New Roman"/>
        </w:rPr>
        <w:t xml:space="preserve"> </w:t>
      </w:r>
      <w:r>
        <w:rPr>
          <w:rFonts w:eastAsia="Times New Roman" w:cs="Times New Roman"/>
        </w:rPr>
        <w:fldChar w:fldCharType="begin">
          <w:fldData xml:space="preserve">PEVuZE5vdGU+PENpdGU+PEF1dGhvcj5UYWxhdmFnZTwvQXV0aG9yPjxZZWFyPjIwMDQ8L1llYXI+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</w:fldData>
        </w:fldChar>
      </w:r>
      <w:r w:rsidR="00883B63">
        <w:rPr>
          <w:rFonts w:eastAsia="Times New Roman" w:cs="Times New Roman"/>
        </w:rPr>
        <w:instrText xml:space="preserve"> ADDIN EN.CITE </w:instrText>
      </w:r>
      <w:r w:rsidR="00883B63">
        <w:rPr>
          <w:rFonts w:eastAsia="Times New Roman" w:cs="Times New Roman"/>
        </w:rPr>
        <w:fldChar w:fldCharType="begin">
          <w:fldData xml:space="preserve">PEVuZE5vdGU+PENpdGU+PEF1dGhvcj5UYWxhdmFnZTwvQXV0aG9yPjxZZWFyPjIwMDQ8L1llYXI+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</w:fldData>
        </w:fldChar>
      </w:r>
      <w:r w:rsidR="00883B63">
        <w:rPr>
          <w:rFonts w:eastAsia="Times New Roman" w:cs="Times New Roman"/>
        </w:rPr>
        <w:instrText xml:space="preserve"> ADDIN EN.CITE.DATA </w:instrText>
      </w:r>
      <w:r w:rsidR="00883B63">
        <w:rPr>
          <w:rFonts w:eastAsia="Times New Roman" w:cs="Times New Roman"/>
        </w:rPr>
      </w:r>
      <w:r w:rsidR="00883B63">
        <w:rPr>
          <w:rFonts w:eastAsia="Times New Roman" w:cs="Times New Roman"/>
        </w:rPr>
        <w:fldChar w:fldCharType="end"/>
      </w:r>
      <w:r>
        <w:rPr>
          <w:rFonts w:eastAsia="Times New Roman" w:cs="Times New Roman"/>
        </w:rPr>
      </w:r>
      <w:r>
        <w:rPr>
          <w:rFonts w:eastAsia="Times New Roman" w:cs="Times New Roman"/>
        </w:rPr>
        <w:fldChar w:fldCharType="separate"/>
      </w:r>
      <w:r w:rsidR="0034467A">
        <w:rPr>
          <w:rFonts w:eastAsia="Times New Roman" w:cs="Times New Roman"/>
          <w:noProof/>
        </w:rPr>
        <w:t>(</w:t>
      </w:r>
      <w:hyperlink w:anchor="_ENREF_30" w:tooltip="Talavage, 2004 #15" w:history="1">
        <w:r w:rsidR="00883B63">
          <w:rPr>
            <w:rFonts w:eastAsia="Times New Roman" w:cs="Times New Roman"/>
            <w:noProof/>
          </w:rPr>
          <w:t>Talavage et al., 2004</w:t>
        </w:r>
      </w:hyperlink>
      <w:r w:rsidR="0034467A">
        <w:rPr>
          <w:rFonts w:eastAsia="Times New Roman" w:cs="Times New Roman"/>
          <w:noProof/>
        </w:rPr>
        <w:t xml:space="preserve">; </w:t>
      </w:r>
      <w:hyperlink w:anchor="_ENREF_5" w:tooltip="Da Costa, 2011 #1" w:history="1">
        <w:r w:rsidR="00883B63">
          <w:rPr>
            <w:rFonts w:eastAsia="Times New Roman" w:cs="Times New Roman"/>
            <w:noProof/>
          </w:rPr>
          <w:t>Da Costa et al., 2011</w:t>
        </w:r>
      </w:hyperlink>
      <w:r w:rsidR="0034467A">
        <w:rPr>
          <w:rFonts w:eastAsia="Times New Roman" w:cs="Times New Roman"/>
          <w:noProof/>
        </w:rPr>
        <w:t xml:space="preserve">; </w:t>
      </w:r>
      <w:hyperlink w:anchor="_ENREF_29" w:tooltip="Striem-Amit, 2011 #5711" w:history="1">
        <w:r w:rsidR="00883B63">
          <w:rPr>
            <w:rFonts w:eastAsia="Times New Roman" w:cs="Times New Roman"/>
            <w:noProof/>
          </w:rPr>
          <w:t>Striem-</w:t>
        </w:r>
        <w:r w:rsidR="00883B63">
          <w:rPr>
            <w:rFonts w:eastAsia="Times New Roman" w:cs="Times New Roman"/>
            <w:noProof/>
          </w:rPr>
          <w:lastRenderedPageBreak/>
          <w:t>Amit et al., 2011</w:t>
        </w:r>
      </w:hyperlink>
      <w:r w:rsidR="0034467A">
        <w:rPr>
          <w:rFonts w:eastAsia="Times New Roman" w:cs="Times New Roman"/>
          <w:noProof/>
        </w:rPr>
        <w:t xml:space="preserve">; </w:t>
      </w:r>
      <w:hyperlink w:anchor="_ENREF_4" w:tooltip="Da Costa, 2013 #2" w:history="1">
        <w:r w:rsidR="00883B63">
          <w:rPr>
            <w:rFonts w:eastAsia="Times New Roman" w:cs="Times New Roman"/>
            <w:noProof/>
          </w:rPr>
          <w:t>2013</w:t>
        </w:r>
      </w:hyperlink>
      <w:r w:rsidR="0034467A">
        <w:rPr>
          <w:rFonts w:eastAsia="Times New Roman" w:cs="Times New Roman"/>
          <w:noProof/>
        </w:rPr>
        <w:t xml:space="preserve">; </w:t>
      </w:r>
      <w:hyperlink w:anchor="_ENREF_17" w:tooltip="Langers, 2014 #111" w:history="1">
        <w:r w:rsidR="00883B63">
          <w:rPr>
            <w:rFonts w:eastAsia="Times New Roman" w:cs="Times New Roman"/>
            <w:noProof/>
          </w:rPr>
          <w:t>Langers et al., 2014a</w:t>
        </w:r>
      </w:hyperlink>
      <w:r w:rsidR="0034467A">
        <w:rPr>
          <w:rFonts w:eastAsia="Times New Roman" w:cs="Times New Roman"/>
          <w:noProof/>
        </w:rPr>
        <w:t>)</w:t>
      </w:r>
      <w:r>
        <w:rPr>
          <w:rFonts w:eastAsia="Times New Roman" w:cs="Times New Roman"/>
        </w:rPr>
        <w:fldChar w:fldCharType="end"/>
      </w:r>
      <w:r>
        <w:rPr>
          <w:rFonts w:eastAsiaTheme="minorHAnsi" w:cs="AdvOT863180fb"/>
        </w:rPr>
        <w:t xml:space="preserve"> as well as more complex natural stimuli </w:t>
      </w:r>
      <w:r>
        <w:rPr>
          <w:rFonts w:eastAsiaTheme="minorHAnsi" w:cs="AdvOT863180fb"/>
        </w:rPr>
        <w:fldChar w:fldCharType="begin"/>
      </w:r>
      <w:r>
        <w:rPr>
          <w:rFonts w:eastAsiaTheme="minorHAnsi" w:cs="AdvOT863180fb"/>
        </w:rPr>
        <w:instrText xml:space="preserve"> ADDIN EN.CITE &lt;EndNote&gt;&lt;Cite&gt;&lt;Author&gt;Moerel&lt;/Author&gt;&lt;Year&gt;2012&lt;/Year&gt;&lt;RecNum&gt;6&lt;/RecNum&gt;&lt;DisplayText&gt;(Moerel et al., 2012)&lt;/DisplayText&gt;&lt;record&gt;&lt;rec-number&gt;6&lt;/rec-number&gt;&lt;foreign-keys&gt;&lt;key app="EN" db-id="sex9ffrdj9s929er9xm59xwvewxx2d9vs55t"&gt;6&lt;/key&gt;&lt;/foreign-keys&gt;&lt;ref-type name="Journal Article"&gt;17&lt;/ref-type&gt;&lt;contributors&gt;&lt;authors&gt;&lt;author&gt;Moerel, Michelle&lt;/author&gt;&lt;author&gt;De Martino, Federico&lt;/author&gt;&lt;author&gt;Formisano, Elia&lt;/author&gt;&lt;/authors&gt;&lt;/contributors&gt;&lt;titles&gt;&lt;title&gt;Processing of Natural Sounds in Human Auditory Cortex: Tonotopy, Spectral Tuning, and Relation to Voice Sensitivity&lt;/title&gt;&lt;secondary-title&gt;The Journal of Neuroscience&lt;/secondary-title&gt;&lt;/titles&gt;&lt;periodical&gt;&lt;full-title&gt;The Journal of Neuroscience&lt;/full-title&gt;&lt;/periodical&gt;&lt;pages&gt;14205-14216&lt;/pages&gt;&lt;volume&gt;32&lt;/volume&gt;&lt;number&gt;41&lt;/number&gt;&lt;dates&gt;&lt;year&gt;2012&lt;/year&gt;&lt;pub-dates&gt;&lt;date&gt;October 10, 2012&lt;/date&gt;&lt;/pub-dates&gt;&lt;/dates&gt;&lt;urls&gt;&lt;related-urls&gt;&lt;url&gt;http://www.jneurosci.org/content/32/41/14205.abstract&lt;/url&gt;&lt;/related-urls&gt;&lt;/urls&gt;&lt;electronic-resource-num&gt;10.1523/jneurosci.1388-12.2012&lt;/electronic-resource-num&gt;&lt;/record&gt;&lt;/Cite&gt;&lt;/EndNote&gt;</w:instrText>
      </w:r>
      <w:r>
        <w:rPr>
          <w:rFonts w:eastAsiaTheme="minorHAnsi" w:cs="AdvOT863180fb"/>
        </w:rPr>
        <w:fldChar w:fldCharType="separate"/>
      </w:r>
      <w:r>
        <w:rPr>
          <w:rFonts w:eastAsiaTheme="minorHAnsi" w:cs="AdvOT863180fb"/>
          <w:noProof/>
        </w:rPr>
        <w:t>(</w:t>
      </w:r>
      <w:hyperlink w:anchor="_ENREF_20" w:tooltip="Moerel, 2012 #6" w:history="1">
        <w:r w:rsidR="00883B63">
          <w:rPr>
            <w:rFonts w:eastAsiaTheme="minorHAnsi" w:cs="AdvOT863180fb"/>
            <w:noProof/>
          </w:rPr>
          <w:t>Moerel et al., 2012</w:t>
        </w:r>
      </w:hyperlink>
      <w:r>
        <w:rPr>
          <w:rFonts w:eastAsiaTheme="minorHAnsi" w:cs="AdvOT863180fb"/>
          <w:noProof/>
        </w:rPr>
        <w:t>)</w:t>
      </w:r>
      <w:r>
        <w:rPr>
          <w:rFonts w:eastAsiaTheme="minorHAnsi" w:cs="AdvOT863180fb"/>
        </w:rPr>
        <w:fldChar w:fldCharType="end"/>
      </w:r>
      <w:r>
        <w:rPr>
          <w:rFonts w:eastAsiaTheme="minorHAnsi" w:cs="AdvOT863180fb"/>
        </w:rPr>
        <w:t>.</w:t>
      </w:r>
      <w:r w:rsidR="00FC09B0">
        <w:rPr>
          <w:rFonts w:eastAsiaTheme="minorHAnsi" w:cs="AdvP7C2E"/>
          <w:color w:val="231F20"/>
          <w:szCs w:val="24"/>
        </w:rPr>
        <w:t xml:space="preserve"> </w:t>
      </w:r>
    </w:p>
    <w:p w14:paraId="511BE0A0" w14:textId="5E543B1F" w:rsidR="00C91A21" w:rsidRPr="0021209C" w:rsidRDefault="0021209C" w:rsidP="0021209C">
      <w:pPr>
        <w:autoSpaceDE w:val="0"/>
        <w:autoSpaceDN w:val="0"/>
        <w:adjustRightInd w:val="0"/>
        <w:spacing w:after="0"/>
        <w:rPr>
          <w:rFonts w:eastAsiaTheme="minorHAnsi" w:cs="AdvP7C2E"/>
          <w:color w:val="231F20"/>
          <w:szCs w:val="24"/>
        </w:rPr>
      </w:pPr>
      <w:r>
        <w:rPr>
          <w:rFonts w:eastAsiaTheme="minorHAnsi" w:cs="AdvP7C2E"/>
          <w:color w:val="231F20"/>
          <w:szCs w:val="24"/>
        </w:rPr>
        <w:t xml:space="preserve">However, </w:t>
      </w:r>
      <w:r>
        <w:rPr>
          <w:rFonts w:eastAsiaTheme="minorHAnsi" w:cs="AdvOT863180fb"/>
          <w:szCs w:val="24"/>
        </w:rPr>
        <w:t>w</w:t>
      </w:r>
      <w:r w:rsidR="006F731B">
        <w:rPr>
          <w:rFonts w:eastAsiaTheme="minorHAnsi" w:cs="AdvOT863180fb"/>
          <w:szCs w:val="24"/>
        </w:rPr>
        <w:t xml:space="preserve">hile </w:t>
      </w:r>
      <w:r>
        <w:rPr>
          <w:rFonts w:eastAsiaTheme="minorHAnsi" w:cs="AdvOT863180fb"/>
          <w:szCs w:val="24"/>
        </w:rPr>
        <w:t>the</w:t>
      </w:r>
      <w:r w:rsidR="006F731B">
        <w:rPr>
          <w:rFonts w:eastAsiaTheme="minorHAnsi" w:cs="AdvOT863180fb"/>
          <w:szCs w:val="24"/>
        </w:rPr>
        <w:t xml:space="preserve"> overall pattern</w:t>
      </w:r>
      <w:r>
        <w:rPr>
          <w:rFonts w:eastAsiaTheme="minorHAnsi" w:cs="AdvOT863180fb"/>
          <w:szCs w:val="24"/>
        </w:rPr>
        <w:t xml:space="preserve"> of frequency gradients</w:t>
      </w:r>
      <w:r w:rsidR="006F731B">
        <w:rPr>
          <w:rFonts w:eastAsiaTheme="minorHAnsi" w:cs="AdvOT863180fb"/>
          <w:szCs w:val="24"/>
        </w:rPr>
        <w:t xml:space="preserve"> is highly replicable, the</w:t>
      </w:r>
      <w:r w:rsidR="005A3815">
        <w:rPr>
          <w:rFonts w:eastAsiaTheme="minorHAnsi" w:cs="AdvOT863180fb"/>
          <w:szCs w:val="24"/>
        </w:rPr>
        <w:t xml:space="preserve"> accuracy</w:t>
      </w:r>
      <w:r w:rsidR="009A1683">
        <w:rPr>
          <w:rFonts w:eastAsiaTheme="minorHAnsi" w:cs="AdvOT863180fb"/>
          <w:szCs w:val="24"/>
        </w:rPr>
        <w:t xml:space="preserve"> </w:t>
      </w:r>
      <w:r>
        <w:rPr>
          <w:rFonts w:eastAsiaTheme="minorHAnsi" w:cs="AdvOT863180fb"/>
          <w:szCs w:val="24"/>
        </w:rPr>
        <w:t>with</w:t>
      </w:r>
      <w:r w:rsidR="005A3815">
        <w:rPr>
          <w:rFonts w:eastAsiaTheme="minorHAnsi" w:cs="AdvOT863180fb"/>
          <w:szCs w:val="24"/>
        </w:rPr>
        <w:t xml:space="preserve"> which </w:t>
      </w:r>
      <w:r w:rsidR="0039541B">
        <w:rPr>
          <w:rFonts w:eastAsiaTheme="minorHAnsi" w:cs="AdvP7C2E"/>
          <w:color w:val="231F20"/>
          <w:szCs w:val="24"/>
        </w:rPr>
        <w:t>these</w:t>
      </w:r>
      <w:r w:rsidR="007A6C04">
        <w:rPr>
          <w:rFonts w:eastAsiaTheme="minorHAnsi" w:cs="AdvP7C2E"/>
          <w:color w:val="231F20"/>
          <w:szCs w:val="24"/>
        </w:rPr>
        <w:t xml:space="preserve"> maps</w:t>
      </w:r>
      <w:r w:rsidR="0039541B">
        <w:rPr>
          <w:rFonts w:eastAsiaTheme="minorHAnsi" w:cs="AdvP7C2E"/>
          <w:color w:val="231F20"/>
          <w:szCs w:val="24"/>
        </w:rPr>
        <w:t xml:space="preserve"> </w:t>
      </w:r>
      <w:r w:rsidR="00D86914">
        <w:rPr>
          <w:rFonts w:eastAsiaTheme="minorHAnsi" w:cs="AdvP7C2E"/>
          <w:color w:val="231F20"/>
          <w:szCs w:val="24"/>
        </w:rPr>
        <w:t>have modeled</w:t>
      </w:r>
      <w:r w:rsidR="005A3815">
        <w:rPr>
          <w:rFonts w:eastAsiaTheme="minorHAnsi" w:cs="AdvP7C2E"/>
          <w:color w:val="231F20"/>
          <w:szCs w:val="24"/>
        </w:rPr>
        <w:t xml:space="preserve"> the </w:t>
      </w:r>
      <w:r>
        <w:rPr>
          <w:rFonts w:eastAsiaTheme="minorHAnsi" w:cs="AdvP7C2E"/>
          <w:color w:val="231F20"/>
          <w:szCs w:val="24"/>
        </w:rPr>
        <w:t>actual frequency preferences of individual voxels</w:t>
      </w:r>
      <w:r w:rsidR="0013769B">
        <w:rPr>
          <w:rFonts w:eastAsiaTheme="minorHAnsi" w:cs="AdvP7C2E"/>
          <w:color w:val="231F20"/>
          <w:szCs w:val="24"/>
        </w:rPr>
        <w:t xml:space="preserve"> </w:t>
      </w:r>
      <w:r w:rsidR="009A1683">
        <w:rPr>
          <w:rFonts w:eastAsiaTheme="minorHAnsi" w:cs="AdvP7C2E"/>
          <w:color w:val="231F20"/>
          <w:szCs w:val="24"/>
        </w:rPr>
        <w:t>is unclear</w:t>
      </w:r>
      <w:r w:rsidR="00193EE3">
        <w:rPr>
          <w:rFonts w:eastAsiaTheme="minorHAnsi" w:cs="AdvP7C2E"/>
          <w:color w:val="231F20"/>
          <w:szCs w:val="24"/>
        </w:rPr>
        <w:t>.</w:t>
      </w:r>
      <w:r w:rsidR="00D86914">
        <w:rPr>
          <w:rFonts w:eastAsiaTheme="minorHAnsi" w:cs="AdvP7C2E"/>
          <w:color w:val="231F20"/>
          <w:szCs w:val="24"/>
        </w:rPr>
        <w:t xml:space="preserve"> </w:t>
      </w:r>
      <w:r w:rsidR="003466B3">
        <w:rPr>
          <w:szCs w:val="24"/>
        </w:rPr>
        <w:t xml:space="preserve"> For </w:t>
      </w:r>
      <w:r w:rsidR="009A1683">
        <w:rPr>
          <w:szCs w:val="24"/>
        </w:rPr>
        <w:t>example</w:t>
      </w:r>
      <w:r w:rsidR="003466B3">
        <w:rPr>
          <w:szCs w:val="24"/>
        </w:rPr>
        <w:t xml:space="preserve">, </w:t>
      </w:r>
      <w:r w:rsidR="007171F4">
        <w:rPr>
          <w:szCs w:val="24"/>
        </w:rPr>
        <w:t xml:space="preserve">it is possible </w:t>
      </w:r>
      <w:r w:rsidR="001E52BF">
        <w:rPr>
          <w:szCs w:val="24"/>
        </w:rPr>
        <w:t>to obtain robust</w:t>
      </w:r>
      <w:r w:rsidR="00780664">
        <w:rPr>
          <w:szCs w:val="24"/>
        </w:rPr>
        <w:t xml:space="preserve"> tonotopic maps by evaluating BOLD responses</w:t>
      </w:r>
      <w:r w:rsidR="00327B7D">
        <w:rPr>
          <w:szCs w:val="24"/>
        </w:rPr>
        <w:t xml:space="preserve"> to only a</w:t>
      </w:r>
      <w:r w:rsidR="00780664">
        <w:rPr>
          <w:szCs w:val="24"/>
        </w:rPr>
        <w:t xml:space="preserve"> few discrete frequencies using a general linear</w:t>
      </w:r>
      <w:r w:rsidR="00327B7D">
        <w:rPr>
          <w:szCs w:val="24"/>
        </w:rPr>
        <w:t xml:space="preserve"> model </w:t>
      </w:r>
      <w:r w:rsidR="00780664">
        <w:rPr>
          <w:szCs w:val="24"/>
        </w:rPr>
        <w:t>(GLM</w:t>
      </w:r>
      <w:ins w:id="10" w:author="Kelly Chang" w:date="2017-03-26T18:02:00Z">
        <w:r w:rsidR="00684CF2">
          <w:rPr>
            <w:szCs w:val="24"/>
          </w:rPr>
          <w:t xml:space="preserve">; </w:t>
        </w:r>
      </w:ins>
      <w:del w:id="11" w:author="Kelly Chang" w:date="2017-03-26T18:02:00Z">
        <w:r w:rsidR="00780664" w:rsidDel="00684CF2">
          <w:rPr>
            <w:szCs w:val="24"/>
          </w:rPr>
          <w:delText>)</w:delText>
        </w:r>
        <w:r w:rsidR="00327B7D" w:rsidDel="00684CF2">
          <w:rPr>
            <w:szCs w:val="24"/>
          </w:rPr>
          <w:delText xml:space="preserve"> </w:delText>
        </w:r>
      </w:del>
      <w:r w:rsidR="00327B7D">
        <w:rPr>
          <w:szCs w:val="24"/>
        </w:rPr>
        <w:fldChar w:fldCharType="begin">
          <w:fldData xml:space="preserve">PEVuZE5vdGU+PENpdGU+PEF1dGhvcj5Gb3JtaXNhbm88L0F1dGhvcj48WWVhcj4yMDAzPC9ZZWFy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</w:fldData>
        </w:fldChar>
      </w:r>
      <w:r w:rsidR="0034467A">
        <w:rPr>
          <w:szCs w:val="24"/>
        </w:rPr>
        <w:instrText xml:space="preserve"> ADDIN EN.CITE </w:instrText>
      </w:r>
      <w:r w:rsidR="0034467A">
        <w:rPr>
          <w:szCs w:val="24"/>
        </w:rPr>
        <w:fldChar w:fldCharType="begin">
          <w:fldData xml:space="preserve">PEVuZE5vdGU+PENpdGU+PEF1dGhvcj5Gb3JtaXNhbm88L0F1dGhvcj48WWVhcj4yMDAzPC9ZZWFy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</w:fldData>
        </w:fldChar>
      </w:r>
      <w:r w:rsidR="0034467A">
        <w:rPr>
          <w:szCs w:val="24"/>
        </w:rPr>
        <w:instrText xml:space="preserve"> ADDIN EN.CITE.DATA </w:instrText>
      </w:r>
      <w:r w:rsidR="0034467A">
        <w:rPr>
          <w:szCs w:val="24"/>
        </w:rPr>
      </w:r>
      <w:r w:rsidR="0034467A">
        <w:rPr>
          <w:szCs w:val="24"/>
        </w:rPr>
        <w:fldChar w:fldCharType="end"/>
      </w:r>
      <w:r w:rsidR="00327B7D">
        <w:rPr>
          <w:szCs w:val="24"/>
        </w:rPr>
      </w:r>
      <w:r w:rsidR="00327B7D">
        <w:rPr>
          <w:szCs w:val="24"/>
        </w:rPr>
        <w:fldChar w:fldCharType="separate"/>
      </w:r>
      <w:del w:id="12" w:author="Kelly Chang" w:date="2017-03-26T18:02:00Z">
        <w:r w:rsidR="0034467A" w:rsidDel="00684CF2">
          <w:rPr>
            <w:noProof/>
            <w:szCs w:val="24"/>
          </w:rPr>
          <w:delText>(</w:delText>
        </w:r>
      </w:del>
      <w:hyperlink w:anchor="_ENREF_10" w:tooltip="Formisano, 2003 #5" w:history="1">
        <w:r w:rsidR="00883B63">
          <w:rPr>
            <w:noProof/>
            <w:szCs w:val="24"/>
          </w:rPr>
          <w:t>Formisano et al., 2003</w:t>
        </w:r>
      </w:hyperlink>
      <w:r w:rsidR="0034467A">
        <w:rPr>
          <w:noProof/>
          <w:szCs w:val="24"/>
        </w:rPr>
        <w:t xml:space="preserve">; </w:t>
      </w:r>
      <w:hyperlink w:anchor="_ENREF_36" w:tooltip="Woods, 2009 #140" w:history="1">
        <w:r w:rsidR="00883B63">
          <w:rPr>
            <w:noProof/>
            <w:szCs w:val="24"/>
          </w:rPr>
          <w:t>Woods and Alain, 2009</w:t>
        </w:r>
      </w:hyperlink>
      <w:r w:rsidR="0034467A">
        <w:rPr>
          <w:noProof/>
          <w:szCs w:val="24"/>
        </w:rPr>
        <w:t xml:space="preserve">; </w:t>
      </w:r>
      <w:hyperlink w:anchor="_ENREF_12" w:tooltip="Humphries, 2010 #8" w:history="1">
        <w:r w:rsidR="00883B63">
          <w:rPr>
            <w:noProof/>
            <w:szCs w:val="24"/>
          </w:rPr>
          <w:t>Humphries et al., 2010</w:t>
        </w:r>
      </w:hyperlink>
      <w:r w:rsidR="0034467A">
        <w:rPr>
          <w:noProof/>
          <w:szCs w:val="24"/>
        </w:rPr>
        <w:t>)</w:t>
      </w:r>
      <w:r w:rsidR="00327B7D">
        <w:rPr>
          <w:szCs w:val="24"/>
        </w:rPr>
        <w:fldChar w:fldCharType="end"/>
      </w:r>
      <w:r w:rsidR="00327B7D">
        <w:rPr>
          <w:szCs w:val="24"/>
        </w:rPr>
        <w:t xml:space="preserve">. However, </w:t>
      </w:r>
      <w:r w:rsidR="00EA3BAD">
        <w:rPr>
          <w:szCs w:val="24"/>
        </w:rPr>
        <w:t xml:space="preserve">these </w:t>
      </w:r>
      <w:r w:rsidR="005A3815">
        <w:rPr>
          <w:szCs w:val="24"/>
        </w:rPr>
        <w:t>models</w:t>
      </w:r>
      <w:r w:rsidR="00EA3BAD">
        <w:rPr>
          <w:szCs w:val="24"/>
        </w:rPr>
        <w:t xml:space="preserve"> likely fail to capture the </w:t>
      </w:r>
      <w:r w:rsidR="00EA3BAD">
        <w:rPr>
          <w:rFonts w:eastAsiaTheme="minorHAnsi" w:cs="AdvP7C2E"/>
          <w:color w:val="231F20"/>
          <w:szCs w:val="24"/>
        </w:rPr>
        <w:t>explicit representation of frequency selectivity in the auditory cortex</w:t>
      </w:r>
      <w:r w:rsidR="00731B0D">
        <w:rPr>
          <w:szCs w:val="24"/>
        </w:rPr>
        <w:t xml:space="preserve">, which is </w:t>
      </w:r>
      <w:r w:rsidR="00EA3BAD">
        <w:rPr>
          <w:szCs w:val="24"/>
        </w:rPr>
        <w:t xml:space="preserve">thought to represent a </w:t>
      </w:r>
      <w:r w:rsidR="005A3815">
        <w:rPr>
          <w:szCs w:val="24"/>
        </w:rPr>
        <w:t xml:space="preserve">rather </w:t>
      </w:r>
      <w:r w:rsidR="00EA3BAD">
        <w:rPr>
          <w:szCs w:val="24"/>
        </w:rPr>
        <w:t xml:space="preserve">wide range of </w:t>
      </w:r>
      <w:r w:rsidR="00731B0D">
        <w:rPr>
          <w:szCs w:val="24"/>
        </w:rPr>
        <w:t xml:space="preserve">auditory </w:t>
      </w:r>
      <w:r w:rsidR="00EA3BAD">
        <w:rPr>
          <w:szCs w:val="24"/>
        </w:rPr>
        <w:t>frequencies.</w:t>
      </w:r>
      <w:r w:rsidR="00276B0A">
        <w:rPr>
          <w:szCs w:val="24"/>
        </w:rPr>
        <w:t xml:space="preserve"> Stimulus-specific biases </w:t>
      </w:r>
      <w:r w:rsidR="001E52BF">
        <w:rPr>
          <w:szCs w:val="24"/>
        </w:rPr>
        <w:t xml:space="preserve">can also </w:t>
      </w:r>
      <w:r w:rsidR="00AD3176">
        <w:rPr>
          <w:szCs w:val="24"/>
        </w:rPr>
        <w:t xml:space="preserve">alter </w:t>
      </w:r>
      <w:r w:rsidR="00276B0A">
        <w:rPr>
          <w:szCs w:val="24"/>
        </w:rPr>
        <w:t xml:space="preserve">the </w:t>
      </w:r>
      <w:r w:rsidR="00276B0A">
        <w:t>frequency preference assigned to a given fMRI</w:t>
      </w:r>
      <w:r w:rsidR="00AC3511">
        <w:t xml:space="preserve"> voxel.</w:t>
      </w:r>
      <w:r w:rsidR="001E52BF">
        <w:t xml:space="preserve"> F</w:t>
      </w:r>
      <w:r w:rsidR="00AD3176">
        <w:rPr>
          <w:rFonts w:eastAsia="Times New Roman" w:cs="Times New Roman"/>
          <w:szCs w:val="24"/>
        </w:rPr>
        <w:t>requency “sweep”</w:t>
      </w:r>
      <w:r w:rsidR="001E52BF">
        <w:rPr>
          <w:rFonts w:eastAsia="Times New Roman" w:cs="Times New Roman"/>
          <w:szCs w:val="24"/>
        </w:rPr>
        <w:t xml:space="preserve"> stimuli have been shown to</w:t>
      </w:r>
      <w:r w:rsidR="008E7053">
        <w:rPr>
          <w:rFonts w:eastAsia="Times New Roman" w:cs="Times New Roman"/>
          <w:szCs w:val="24"/>
        </w:rPr>
        <w:t xml:space="preserve"> induce a “traveling wave” of BOLD activity across the cortex </w:t>
      </w:r>
      <w:r w:rsidR="008E7053" w:rsidRPr="009F61F5">
        <w:rPr>
          <w:rFonts w:eastAsia="Times New Roman" w:cs="Times New Roman"/>
          <w:szCs w:val="24"/>
        </w:rPr>
        <w:fldChar w:fldCharType="begin"/>
      </w:r>
      <w:r w:rsidR="00883B63">
        <w:rPr>
          <w:rFonts w:eastAsia="Times New Roman" w:cs="Times New Roman"/>
          <w:szCs w:val="24"/>
        </w:rPr>
        <w:instrText xml:space="preserve"> ADDIN EN.CITE &lt;EndNote&gt;&lt;Cite&gt;&lt;Author&gt;Engel&lt;/Author&gt;&lt;Year&gt;1994&lt;/Year&gt;&lt;RecNum&gt;11534&lt;/RecNum&gt;&lt;DisplayText&gt;(Engel et al., 1994)&lt;/DisplayText&gt;&lt;record&gt;&lt;rec-number&gt;11534&lt;/rec-number&gt;&lt;foreign-keys&gt;&lt;key app="EN" db-id="fd5t2r59ttdwx3e00fn522dstxa5prvf2zvt"&gt;11534&lt;/key&gt;&lt;key app="ENWeb" db-id=""&gt;0&lt;/key&gt;&lt;/foreign-keys&gt;&lt;ref-type name="Journal Article"&gt;17&lt;/ref-type&gt;&lt;contributors&gt;&lt;authors&gt;&lt;author&gt;Engel, S. A.&lt;/author&gt;&lt;author&gt;Rumelhart, D. E.&lt;/author&gt;&lt;author&gt;Wandell, B. A.&lt;/author&gt;&lt;author&gt;Lee, A. T.&lt;/author&gt;&lt;author&gt;Glover, G. H.&lt;/author&gt;&lt;author&gt;Chichilnisky, E. J.&lt;/author&gt;&lt;author&gt;Shadlen, M. N.&lt;/author&gt;&lt;/authors&gt;&lt;/contributors&gt;&lt;titles&gt;&lt;title&gt;fMRI of human visual cortex&lt;/title&gt;&lt;secondary-title&gt;Nature&lt;/secondary-title&gt;&lt;/titles&gt;&lt;periodical&gt;&lt;full-title&gt;Nature&lt;/full-title&gt;&lt;/periodical&gt;&lt;pages&gt;525&lt;/pages&gt;&lt;volume&gt;369&lt;/volume&gt;&lt;number&gt;6481&lt;/number&gt;&lt;keywords&gt;&lt;keyword&gt;Animals&lt;/keyword&gt;&lt;keyword&gt;*Brain Mapping&lt;/keyword&gt;&lt;keyword&gt;Humans&lt;/keyword&gt;&lt;keyword&gt;*Magnetic Resonance Imaging/methods&lt;/keyword&gt;&lt;keyword&gt;Photic Stimulation&lt;/keyword&gt;&lt;keyword&gt;Primates&lt;/keyword&gt;&lt;keyword&gt;Visual Cortex/*physiology&lt;/keyword&gt;&lt;keyword&gt;Visual Fields/physiology&lt;/keyword&gt;&lt;/keywords&gt;&lt;dates&gt;&lt;year&gt;1994&lt;/year&gt;&lt;pub-dates&gt;&lt;date&gt;Jun 16&lt;/date&gt;&lt;/pub-dates&gt;&lt;/dates&gt;&lt;isbn&gt;0028-0836 (Print)&amp;#xD;0028-0836 (Linking)&lt;/isbn&gt;&lt;accession-num&gt;8031403&lt;/accession-num&gt;&lt;urls&gt;&lt;related-urls&gt;&lt;url&gt;http://www.ncbi.nlm.nih.gov/pubmed/8031403&lt;/url&gt;&lt;url&gt;http://www.nature.com/nature/journal/v369/n6481/pdf/369525a0.pdf&lt;/url&gt;&lt;/related-urls&gt;&lt;/urls&gt;&lt;electronic-resource-num&gt;10.1038/369525a0&lt;/electronic-resource-num&gt;&lt;/record&gt;&lt;/Cite&gt;&lt;/EndNote&gt;</w:instrText>
      </w:r>
      <w:r w:rsidR="008E7053" w:rsidRPr="009F61F5">
        <w:rPr>
          <w:rFonts w:eastAsia="Times New Roman" w:cs="Times New Roman"/>
          <w:szCs w:val="24"/>
        </w:rPr>
        <w:fldChar w:fldCharType="separate"/>
      </w:r>
      <w:r w:rsidR="008E7053" w:rsidRPr="009F61F5">
        <w:rPr>
          <w:rFonts w:eastAsia="Times New Roman" w:cs="Times New Roman"/>
          <w:noProof/>
          <w:szCs w:val="24"/>
        </w:rPr>
        <w:t>(</w:t>
      </w:r>
      <w:hyperlink w:anchor="_ENREF_7" w:tooltip="Engel, 1994 #11534" w:history="1">
        <w:r w:rsidR="00883B63" w:rsidRPr="009F61F5">
          <w:rPr>
            <w:rFonts w:eastAsia="Times New Roman" w:cs="Times New Roman"/>
            <w:noProof/>
            <w:szCs w:val="24"/>
          </w:rPr>
          <w:t>Engel et al., 1994</w:t>
        </w:r>
      </w:hyperlink>
      <w:r w:rsidR="008E7053" w:rsidRPr="009F61F5">
        <w:rPr>
          <w:rFonts w:eastAsia="Times New Roman" w:cs="Times New Roman"/>
          <w:noProof/>
          <w:szCs w:val="24"/>
        </w:rPr>
        <w:t>)</w:t>
      </w:r>
      <w:r w:rsidR="008E7053" w:rsidRPr="009F61F5">
        <w:rPr>
          <w:rFonts w:eastAsia="Times New Roman" w:cs="Times New Roman"/>
          <w:szCs w:val="24"/>
        </w:rPr>
        <w:fldChar w:fldCharType="end"/>
      </w:r>
      <w:r w:rsidR="008E7053">
        <w:rPr>
          <w:rFonts w:eastAsia="Times New Roman" w:cs="Times New Roman"/>
          <w:szCs w:val="24"/>
        </w:rPr>
        <w:t xml:space="preserve"> that is susceptible to biases induced by </w:t>
      </w:r>
      <w:r w:rsidR="008E7053" w:rsidRPr="009F61F5">
        <w:rPr>
          <w:rFonts w:cs="Times New Roman"/>
          <w:szCs w:val="24"/>
        </w:rPr>
        <w:t>habituation and/or expectation e</w:t>
      </w:r>
      <w:r w:rsidR="008E7053">
        <w:rPr>
          <w:rFonts w:cs="Times New Roman"/>
          <w:szCs w:val="24"/>
        </w:rPr>
        <w:t>ffects as well as spatio</w:t>
      </w:r>
      <w:r w:rsidR="001E52BF">
        <w:rPr>
          <w:rFonts w:cs="Times New Roman"/>
          <w:szCs w:val="24"/>
        </w:rPr>
        <w:t>-</w:t>
      </w:r>
      <w:r w:rsidR="008E7053">
        <w:rPr>
          <w:rFonts w:cs="Times New Roman"/>
          <w:szCs w:val="24"/>
        </w:rPr>
        <w:t>temporal</w:t>
      </w:r>
      <w:r w:rsidR="001E52BF">
        <w:rPr>
          <w:rFonts w:cs="Times New Roman"/>
          <w:szCs w:val="24"/>
        </w:rPr>
        <w:t xml:space="preserve"> BOLD </w:t>
      </w:r>
      <w:r w:rsidR="008E7053">
        <w:rPr>
          <w:rFonts w:cs="Times New Roman"/>
          <w:szCs w:val="24"/>
        </w:rPr>
        <w:t>nonlinearities</w:t>
      </w:r>
      <w:r w:rsidR="001E52BF" w:rsidRPr="006E429A">
        <w:rPr>
          <w:rFonts w:cs="Times New Roman"/>
          <w:szCs w:val="24"/>
        </w:rPr>
        <w:t xml:space="preserve"> </w:t>
      </w:r>
      <w:r w:rsidR="001E52BF">
        <w:rPr>
          <w:rFonts w:cs="Times New Roman"/>
          <w:szCs w:val="24"/>
        </w:rPr>
        <w:fldChar w:fldCharType="begin">
          <w:fldData xml:space="preserve">PEVuZE5vdGU+PENpdGU+PEF1dGhvcj5UaG9tYXM8L0F1dGhvcj48WWVhcj4yMDE1PC9ZZWFyPjxS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</w:fldData>
        </w:fldChar>
      </w:r>
      <w:r w:rsidR="001E52BF">
        <w:rPr>
          <w:rFonts w:cs="Times New Roman"/>
          <w:szCs w:val="24"/>
        </w:rPr>
        <w:instrText xml:space="preserve"> ADDIN EN.CITE </w:instrText>
      </w:r>
      <w:r w:rsidR="001E52BF">
        <w:rPr>
          <w:rFonts w:cs="Times New Roman"/>
          <w:szCs w:val="24"/>
        </w:rPr>
        <w:fldChar w:fldCharType="begin">
          <w:fldData xml:space="preserve">PEVuZE5vdGU+PENpdGU+PEF1dGhvcj5UaG9tYXM8L0F1dGhvcj48WWVhcj4yMDE1PC9ZZWFyPjxS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</w:fldData>
        </w:fldChar>
      </w:r>
      <w:r w:rsidR="001E52BF">
        <w:rPr>
          <w:rFonts w:cs="Times New Roman"/>
          <w:szCs w:val="24"/>
        </w:rPr>
        <w:instrText xml:space="preserve"> ADDIN EN.CITE.DATA </w:instrText>
      </w:r>
      <w:r w:rsidR="001E52BF">
        <w:rPr>
          <w:rFonts w:cs="Times New Roman"/>
          <w:szCs w:val="24"/>
        </w:rPr>
      </w:r>
      <w:r w:rsidR="001E52BF">
        <w:rPr>
          <w:rFonts w:cs="Times New Roman"/>
          <w:szCs w:val="24"/>
        </w:rPr>
        <w:fldChar w:fldCharType="end"/>
      </w:r>
      <w:r w:rsidR="001E52BF">
        <w:rPr>
          <w:rFonts w:cs="Times New Roman"/>
          <w:szCs w:val="24"/>
        </w:rPr>
      </w:r>
      <w:r w:rsidR="001E52BF">
        <w:rPr>
          <w:rFonts w:cs="Times New Roman"/>
          <w:szCs w:val="24"/>
        </w:rPr>
        <w:fldChar w:fldCharType="separate"/>
      </w:r>
      <w:r w:rsidR="001E52BF">
        <w:rPr>
          <w:rFonts w:cs="Times New Roman"/>
          <w:noProof/>
          <w:szCs w:val="24"/>
        </w:rPr>
        <w:t>(</w:t>
      </w:r>
      <w:hyperlink w:anchor="_ENREF_2" w:tooltip="Binda, 2013 #26" w:history="1">
        <w:r w:rsidR="00883B63">
          <w:rPr>
            <w:rFonts w:cs="Times New Roman"/>
            <w:noProof/>
            <w:szCs w:val="24"/>
          </w:rPr>
          <w:t>Binda et al., 2013</w:t>
        </w:r>
      </w:hyperlink>
      <w:r w:rsidR="001E52BF">
        <w:rPr>
          <w:rFonts w:cs="Times New Roman"/>
          <w:noProof/>
          <w:szCs w:val="24"/>
        </w:rPr>
        <w:t xml:space="preserve">; </w:t>
      </w:r>
      <w:hyperlink w:anchor="_ENREF_35" w:tooltip="Thomas, 2015 #114" w:history="1">
        <w:r w:rsidR="00883B63">
          <w:rPr>
            <w:rFonts w:cs="Times New Roman"/>
            <w:noProof/>
            <w:szCs w:val="24"/>
          </w:rPr>
          <w:t>Thomas et al., 2015</w:t>
        </w:r>
      </w:hyperlink>
      <w:r w:rsidR="001E52BF">
        <w:rPr>
          <w:rFonts w:cs="Times New Roman"/>
          <w:noProof/>
          <w:szCs w:val="24"/>
        </w:rPr>
        <w:t>)</w:t>
      </w:r>
      <w:r w:rsidR="001E52BF">
        <w:rPr>
          <w:rFonts w:cs="Times New Roman"/>
          <w:szCs w:val="24"/>
        </w:rPr>
        <w:fldChar w:fldCharType="end"/>
      </w:r>
      <w:r w:rsidR="008E7053">
        <w:rPr>
          <w:rFonts w:eastAsia="Times New Roman" w:cs="Times New Roman"/>
          <w:szCs w:val="24"/>
        </w:rPr>
        <w:t xml:space="preserve">. </w:t>
      </w:r>
      <w:r w:rsidR="009715F4">
        <w:rPr>
          <w:rFonts w:eastAsia="Times New Roman" w:cs="Times New Roman"/>
          <w:szCs w:val="24"/>
        </w:rPr>
        <w:t xml:space="preserve">Moreover, </w:t>
      </w:r>
      <w:r w:rsidR="009715F4">
        <w:rPr>
          <w:rFonts w:eastAsiaTheme="minorHAnsi" w:cs="Minion-Regular"/>
          <w:szCs w:val="24"/>
        </w:rPr>
        <w:t>t</w:t>
      </w:r>
      <w:r w:rsidR="002A57EC">
        <w:rPr>
          <w:rFonts w:eastAsiaTheme="minorHAnsi" w:cs="Minion-Regular"/>
          <w:szCs w:val="24"/>
        </w:rPr>
        <w:t xml:space="preserve">he complex morphology and </w:t>
      </w:r>
      <w:r w:rsidR="002A57EC" w:rsidRPr="003A0FB4">
        <w:rPr>
          <w:rFonts w:eastAsiaTheme="minorHAnsi" w:cs="Minion-Regular"/>
          <w:szCs w:val="24"/>
        </w:rPr>
        <w:t xml:space="preserve">small size of </w:t>
      </w:r>
      <w:r w:rsidR="002A57EC">
        <w:rPr>
          <w:rFonts w:eastAsiaTheme="minorHAnsi" w:cs="Minion-Regular"/>
          <w:szCs w:val="24"/>
        </w:rPr>
        <w:t xml:space="preserve">auditory cortical areas makes them </w:t>
      </w:r>
      <w:r w:rsidR="009715F4">
        <w:rPr>
          <w:rFonts w:eastAsiaTheme="minorHAnsi" w:cs="Minion-Regular"/>
          <w:szCs w:val="24"/>
        </w:rPr>
        <w:t>highly</w:t>
      </w:r>
      <w:r w:rsidR="002A57EC">
        <w:rPr>
          <w:rFonts w:eastAsiaTheme="minorHAnsi" w:cs="Minion-Regular"/>
          <w:szCs w:val="24"/>
        </w:rPr>
        <w:t xml:space="preserve"> susceptible to </w:t>
      </w:r>
      <w:r w:rsidR="002A57EC">
        <w:rPr>
          <w:rFonts w:cs="Times New Roman"/>
          <w:szCs w:val="24"/>
        </w:rPr>
        <w:t>these biases</w:t>
      </w:r>
      <w:r w:rsidR="009715F4">
        <w:rPr>
          <w:rFonts w:cs="Times New Roman"/>
          <w:szCs w:val="24"/>
        </w:rPr>
        <w:t xml:space="preserve"> </w:t>
      </w:r>
      <w:r w:rsidR="002A57EC">
        <w:rPr>
          <w:rFonts w:cs="Times New Roman"/>
          <w:szCs w:val="24"/>
        </w:rPr>
        <w:fldChar w:fldCharType="begin"/>
      </w:r>
      <w:r w:rsidR="002A57EC">
        <w:rPr>
          <w:rFonts w:cs="Times New Roman"/>
          <w:szCs w:val="24"/>
        </w:rPr>
        <w:instrText xml:space="preserve"> ADDIN EN.CITE &lt;EndNote&gt;&lt;Cite&gt;&lt;Author&gt;Saenz&lt;/Author&gt;&lt;Year&gt;2014&lt;/Year&gt;&lt;RecNum&gt;84&lt;/RecNum&gt;&lt;DisplayText&gt;(Saenz and Langers, 2014)&lt;/DisplayText&gt;&lt;record&gt;&lt;rec-number&gt;84&lt;/rec-number&gt;&lt;foreign-keys&gt;&lt;key app="EN" db-id="sex9ffrdj9s929er9xm59xwvewxx2d9vs55t"&gt;84&lt;/key&gt;&lt;/foreign-keys&gt;&lt;ref-type name="Journal Article"&gt;17&lt;/ref-type&gt;&lt;contributors&gt;&lt;authors&gt;&lt;author&gt;Saenz, M.&lt;/author&gt;&lt;author&gt;Langers, D. R.&lt;/author&gt;&lt;/authors&gt;&lt;/contributors&gt;&lt;auth-address&gt;Laboratoire de Recherche en Neuroimagerie (LREN), CHUV, Department of Clinical Neurosciences, Lausanne University Hospital, Mont Paisible 16, Lausanne 1011, Switzerland; Institute of Bioengineering, Ecole Polytechnique Federale de Lausanne (EPFL), Lausanne 1015, Switzerland. Electronic address: saenz.melissa@gmail.com.&lt;/auth-address&gt;&lt;titles&gt;&lt;title&gt;Tonotopic mapping of human auditory cortex&lt;/title&gt;&lt;secondary-title&gt;Hear Res&lt;/secondary-title&gt;&lt;alt-title&gt;Hearing research&lt;/alt-title&gt;&lt;/titles&gt;&lt;alt-periodical&gt;&lt;full-title&gt;Hearing Research&lt;/full-title&gt;&lt;/alt-periodical&gt;&lt;pages&gt;42-52&lt;/pages&gt;&lt;volume&gt;307&lt;/volume&gt;&lt;edition&gt;2013/08/07&lt;/edition&gt;&lt;dates&gt;&lt;year&gt;2014&lt;/year&gt;&lt;pub-dates&gt;&lt;date&gt;Jan&lt;/date&gt;&lt;/pub-dates&gt;&lt;/dates&gt;&lt;isbn&gt;0378-5955&lt;/isbn&gt;&lt;accession-num&gt;23916753&lt;/accession-num&gt;&lt;urls&gt;&lt;/urls&gt;&lt;electronic-resource-num&gt;10.1016/j.heares.2013.07.016&lt;/electronic-resource-num&gt;&lt;remote-database-provider&gt;Nlm&lt;/remote-database-provider&gt;&lt;language&gt;eng&lt;/language&gt;&lt;/record&gt;&lt;/Cite&gt;&lt;/EndNote&gt;</w:instrText>
      </w:r>
      <w:r w:rsidR="002A57EC">
        <w:rPr>
          <w:rFonts w:cs="Times New Roman"/>
          <w:szCs w:val="24"/>
        </w:rPr>
        <w:fldChar w:fldCharType="separate"/>
      </w:r>
      <w:r w:rsidR="002A57EC">
        <w:rPr>
          <w:rFonts w:cs="Times New Roman"/>
          <w:noProof/>
          <w:szCs w:val="24"/>
        </w:rPr>
        <w:t>(</w:t>
      </w:r>
      <w:r w:rsidR="00504249">
        <w:fldChar w:fldCharType="begin"/>
      </w:r>
      <w:r w:rsidR="00504249">
        <w:instrText xml:space="preserve"> HYPERLINK \l "_ENREF_26" \o "Saenz, 2014 #84" </w:instrText>
      </w:r>
      <w:r w:rsidR="00504249">
        <w:fldChar w:fldCharType="separate"/>
      </w:r>
      <w:r w:rsidR="00883B63">
        <w:rPr>
          <w:rFonts w:cs="Times New Roman"/>
          <w:noProof/>
          <w:szCs w:val="24"/>
        </w:rPr>
        <w:t xml:space="preserve">Saenz </w:t>
      </w:r>
      <w:del w:id="13" w:author="Kelly Chang" w:date="2017-03-26T18:28:00Z">
        <w:r w:rsidR="00883B63" w:rsidDel="00354D56">
          <w:rPr>
            <w:rFonts w:cs="Times New Roman"/>
            <w:noProof/>
            <w:szCs w:val="24"/>
          </w:rPr>
          <w:delText xml:space="preserve">and </w:delText>
        </w:r>
      </w:del>
      <w:ins w:id="14" w:author="Kelly Chang" w:date="2017-03-26T18:28:00Z">
        <w:r w:rsidR="00354D56">
          <w:rPr>
            <w:rFonts w:cs="Times New Roman"/>
            <w:noProof/>
            <w:szCs w:val="24"/>
          </w:rPr>
          <w:t xml:space="preserve">&amp; </w:t>
        </w:r>
      </w:ins>
      <w:r w:rsidR="00883B63">
        <w:rPr>
          <w:rFonts w:cs="Times New Roman"/>
          <w:noProof/>
          <w:szCs w:val="24"/>
        </w:rPr>
        <w:t>Langers, 2014</w:t>
      </w:r>
      <w:r w:rsidR="00504249">
        <w:rPr>
          <w:rFonts w:cs="Times New Roman"/>
          <w:noProof/>
          <w:szCs w:val="24"/>
        </w:rPr>
        <w:fldChar w:fldCharType="end"/>
      </w:r>
      <w:r w:rsidR="002A57EC">
        <w:rPr>
          <w:rFonts w:cs="Times New Roman"/>
          <w:noProof/>
          <w:szCs w:val="24"/>
        </w:rPr>
        <w:t>)</w:t>
      </w:r>
      <w:r w:rsidR="002A57EC">
        <w:rPr>
          <w:rFonts w:cs="Times New Roman"/>
          <w:szCs w:val="24"/>
        </w:rPr>
        <w:fldChar w:fldCharType="end"/>
      </w:r>
      <w:r w:rsidR="002A57EC">
        <w:rPr>
          <w:rFonts w:eastAsia="Times New Roman" w:cs="Times New Roman"/>
          <w:szCs w:val="24"/>
        </w:rPr>
        <w:t xml:space="preserve">. </w:t>
      </w:r>
      <w:r w:rsidR="008E7053">
        <w:t>As such, tonotopic</w:t>
      </w:r>
      <w:r w:rsidR="001E52BF">
        <w:t xml:space="preserve"> maps </w:t>
      </w:r>
      <w:r w:rsidR="002A57EC">
        <w:t>produced with</w:t>
      </w:r>
      <w:r w:rsidR="008E7053">
        <w:t xml:space="preserve"> these</w:t>
      </w:r>
      <w:r w:rsidR="009715F4">
        <w:t xml:space="preserve"> ordered</w:t>
      </w:r>
      <w:r w:rsidR="008E7053">
        <w:t xml:space="preserve"> stimuli </w:t>
      </w:r>
      <w:r w:rsidR="009715F4">
        <w:t xml:space="preserve">can </w:t>
      </w:r>
      <w:r w:rsidR="008E7053">
        <w:rPr>
          <w:rFonts w:eastAsia="Times New Roman" w:cs="Times New Roman"/>
          <w:szCs w:val="24"/>
        </w:rPr>
        <w:t>vary</w:t>
      </w:r>
      <w:r w:rsidR="00AC3511">
        <w:rPr>
          <w:rFonts w:eastAsia="Times New Roman" w:cs="Times New Roman"/>
          <w:szCs w:val="24"/>
        </w:rPr>
        <w:t xml:space="preserve"> dramatically depending on the </w:t>
      </w:r>
      <w:r w:rsidR="00BF2940">
        <w:t>on the direction of the frequency sweep</w:t>
      </w:r>
      <w:r w:rsidR="002A57EC">
        <w:t xml:space="preserve"> </w:t>
      </w:r>
      <w:r w:rsidR="001E52BF">
        <w:fldChar w:fldCharType="begin"/>
      </w:r>
      <w:r w:rsidR="001E52BF">
        <w:instrText xml:space="preserve"> ADDIN EN.CITE &lt;EndNote&gt;&lt;Cite&gt;&lt;Author&gt;Da Costa&lt;/Author&gt;&lt;Year&gt;2011&lt;/Year&gt;&lt;RecNum&gt;1&lt;/RecNum&gt;&lt;DisplayText&gt;(Da Costa et al., 2011)&lt;/DisplayText&gt;&lt;record&gt;&lt;rec-number&gt;1&lt;/rec-number&gt;&lt;foreign-keys&gt;&lt;key app="EN" db-id="sex9ffrdj9s929er9xm59xwvewxx2d9vs55t"&gt;1&lt;/key&gt;&lt;/foreign-keys&gt;&lt;ref-type name="Journal Article"&gt;17&lt;/ref-type&gt;&lt;contributors&gt;&lt;authors&gt;&lt;author&gt;Da Costa, Sandra&lt;/author&gt;&lt;author&gt;van der Zwaag, Wietske&lt;/author&gt;&lt;author&gt;Marques, Jose P.&lt;/author&gt;&lt;author&gt;Frackowiak, Richard S. J.&lt;/author&gt;&lt;author&gt;Clarke, Stephanie&lt;/author&gt;&lt;author&gt;Saenz, Melissa&lt;/author&gt;&lt;/authors&gt;&lt;/contributors&gt;&lt;titles&gt;&lt;title&gt;Human Primary Auditory Cortex Follows the Shape of Heschl&amp;apos;s Gyrus&lt;/title&gt;&lt;secondary-title&gt;The Journal of Neuroscience&lt;/secondary-title&gt;&lt;/titles&gt;&lt;periodical&gt;&lt;full-title&gt;The Journal of Neuroscience&lt;/full-title&gt;&lt;/periodical&gt;&lt;pages&gt;14067-14075&lt;/pages&gt;&lt;volume&gt;31&lt;/volume&gt;&lt;number&gt;40&lt;/number&gt;&lt;dates&gt;&lt;year&gt;2011&lt;/year&gt;&lt;pub-dates&gt;&lt;date&gt;October 5, 2011&lt;/date&gt;&lt;/pub-dates&gt;&lt;/dates&gt;&lt;urls&gt;&lt;related-urls&gt;&lt;url&gt;http://www.jneurosci.org/content/31/40/14067.abstract&lt;/url&gt;&lt;/related-urls&gt;&lt;/urls&gt;&lt;electronic-resource-num&gt;10.1523/jneurosci.2000-11.2011&lt;/electronic-resource-num&gt;&lt;/record&gt;&lt;/Cite&gt;&lt;/EndNote&gt;</w:instrText>
      </w:r>
      <w:r w:rsidR="001E52BF">
        <w:fldChar w:fldCharType="separate"/>
      </w:r>
      <w:r w:rsidR="001E52BF">
        <w:rPr>
          <w:noProof/>
        </w:rPr>
        <w:t>(</w:t>
      </w:r>
      <w:hyperlink w:anchor="_ENREF_5" w:tooltip="Da Costa, 2011 #1" w:history="1">
        <w:r w:rsidR="00883B63">
          <w:rPr>
            <w:noProof/>
          </w:rPr>
          <w:t>Da Costa et al., 2011</w:t>
        </w:r>
      </w:hyperlink>
      <w:r w:rsidR="001E52BF">
        <w:rPr>
          <w:noProof/>
        </w:rPr>
        <w:t>)</w:t>
      </w:r>
      <w:r w:rsidR="001E52BF">
        <w:fldChar w:fldCharType="end"/>
      </w:r>
      <w:r w:rsidR="008E7053">
        <w:t>.</w:t>
      </w:r>
    </w:p>
    <w:p w14:paraId="205D83E0" w14:textId="635B6E31" w:rsidR="00F940EF" w:rsidRDefault="008E7053" w:rsidP="0034467A">
      <w:pPr>
        <w:spacing w:after="0"/>
        <w:rPr>
          <w:rFonts w:cs="Arial"/>
        </w:rPr>
      </w:pPr>
      <w:r>
        <w:rPr>
          <w:rFonts w:eastAsia="Times New Roman" w:cs="Times New Roman"/>
          <w:szCs w:val="24"/>
        </w:rPr>
        <w:t xml:space="preserve"> </w:t>
      </w:r>
      <w:r w:rsidR="00C91A21">
        <w:t>S</w:t>
      </w:r>
      <w:r w:rsidR="00027EFE">
        <w:t xml:space="preserve">timulus-specific biases </w:t>
      </w:r>
      <w:r w:rsidR="00C91A21">
        <w:t xml:space="preserve">are </w:t>
      </w:r>
      <w:r w:rsidR="00B50F5D">
        <w:t>particularly concerning</w:t>
      </w:r>
      <w:r w:rsidR="00C91A21">
        <w:t xml:space="preserve"> for studies</w:t>
      </w:r>
      <w:r w:rsidR="00B50F5D">
        <w:t xml:space="preserve"> </w:t>
      </w:r>
      <w:r w:rsidR="00C91A21">
        <w:t xml:space="preserve">relating </w:t>
      </w:r>
      <w:r w:rsidR="00027EFE">
        <w:t>cortical responses to acoustic behavioral performance</w:t>
      </w:r>
      <w:r w:rsidR="00B50F5D">
        <w:t>, which clearly would require the tonotopic organization of the cortex to be accurately modeled</w:t>
      </w:r>
      <w:r w:rsidR="00C91A21">
        <w:t xml:space="preserve">. </w:t>
      </w:r>
      <w:r w:rsidR="00C91A21">
        <w:rPr>
          <w:rFonts w:eastAsia="Times New Roman" w:cs="Times New Roman"/>
        </w:rPr>
        <w:t xml:space="preserve">Previously, we described a </w:t>
      </w:r>
      <w:ins w:id="15" w:author="Kelly Chang" w:date="2017-03-26T18:04:00Z">
        <w:r w:rsidR="00994183">
          <w:rPr>
            <w:rFonts w:eastAsia="Times New Roman" w:cs="Times New Roman"/>
          </w:rPr>
          <w:t>“</w:t>
        </w:r>
      </w:ins>
      <w:del w:id="16" w:author="Kelly Chang" w:date="2017-03-26T18:04:00Z">
        <w:r w:rsidR="00C91A21" w:rsidDel="00994183">
          <w:rPr>
            <w:rFonts w:eastAsia="Times New Roman" w:cs="Times New Roman"/>
          </w:rPr>
          <w:delText>‘</w:delText>
        </w:r>
      </w:del>
      <w:r w:rsidR="00C91A21">
        <w:rPr>
          <w:rFonts w:eastAsia="Times New Roman" w:cs="Times New Roman"/>
        </w:rPr>
        <w:t>population receptive field</w:t>
      </w:r>
      <w:ins w:id="17" w:author="Kelly Chang" w:date="2017-03-26T18:04:00Z">
        <w:r w:rsidR="00994183">
          <w:rPr>
            <w:rFonts w:eastAsia="Times New Roman" w:cs="Times New Roman"/>
          </w:rPr>
          <w:t>”</w:t>
        </w:r>
      </w:ins>
      <w:del w:id="18" w:author="Kelly Chang" w:date="2017-03-26T18:04:00Z">
        <w:r w:rsidR="00C91A21" w:rsidDel="00994183">
          <w:rPr>
            <w:rFonts w:eastAsia="Times New Roman" w:cs="Times New Roman"/>
          </w:rPr>
          <w:delText>’</w:delText>
        </w:r>
      </w:del>
      <w:r w:rsidR="00C91A21">
        <w:rPr>
          <w:rFonts w:eastAsia="Times New Roman" w:cs="Times New Roman"/>
        </w:rPr>
        <w:t xml:space="preserve"> or </w:t>
      </w:r>
      <w:r w:rsidR="00C91A21" w:rsidRPr="00EE72E2">
        <w:rPr>
          <w:rFonts w:eastAsia="Times New Roman" w:cs="Times New Roman"/>
          <w:i/>
        </w:rPr>
        <w:t>pRF</w:t>
      </w:r>
      <w:r w:rsidR="00C91A21">
        <w:rPr>
          <w:rFonts w:eastAsia="Times New Roman" w:cs="Times New Roman"/>
        </w:rPr>
        <w:t xml:space="preserve"> </w:t>
      </w:r>
      <w:r w:rsidR="002A1417">
        <w:rPr>
          <w:rFonts w:eastAsia="Times New Roman" w:cs="Times New Roman"/>
        </w:rPr>
        <w:t>analysis</w:t>
      </w:r>
      <w:r w:rsidR="00C91A21">
        <w:rPr>
          <w:rFonts w:eastAsia="Times New Roman" w:cs="Times New Roman"/>
        </w:rPr>
        <w:t xml:space="preserve"> that makes it possible to use an </w:t>
      </w:r>
      <w:r w:rsidR="00C91A21">
        <w:rPr>
          <w:rFonts w:cs="Arial"/>
        </w:rPr>
        <w:t xml:space="preserve">unpredictable </w:t>
      </w:r>
      <w:r w:rsidR="00C91A21" w:rsidRPr="00BD19AB">
        <w:rPr>
          <w:rFonts w:cs="Arial"/>
        </w:rPr>
        <w:t>randomized stimulus</w:t>
      </w:r>
      <w:r w:rsidR="00C91A21">
        <w:rPr>
          <w:rFonts w:eastAsia="Times New Roman" w:cs="Times New Roman"/>
        </w:rPr>
        <w:t xml:space="preserve"> to estimate </w:t>
      </w:r>
      <w:r w:rsidR="00F8131C">
        <w:rPr>
          <w:rFonts w:eastAsia="Times New Roman" w:cs="Times New Roman"/>
        </w:rPr>
        <w:t xml:space="preserve">the frequency tuning curves of individual voxels </w:t>
      </w:r>
      <w:r w:rsidR="00C91A21">
        <w:rPr>
          <w:rFonts w:eastAsia="Times New Roman" w:cs="Times New Roman"/>
        </w:rPr>
        <w:t>(Thomas et al.</w:t>
      </w:r>
      <w:ins w:id="19" w:author="Kelly Chang" w:date="2017-03-26T18:04:00Z">
        <w:r w:rsidR="00F01319">
          <w:rPr>
            <w:rFonts w:eastAsia="Times New Roman" w:cs="Times New Roman"/>
          </w:rPr>
          <w:t>,</w:t>
        </w:r>
      </w:ins>
      <w:r w:rsidR="00C91A21">
        <w:rPr>
          <w:rFonts w:eastAsia="Times New Roman" w:cs="Times New Roman"/>
        </w:rPr>
        <w:t xml:space="preserve"> 2015</w:t>
      </w:r>
      <w:r w:rsidR="00C91A21">
        <w:rPr>
          <w:rFonts w:eastAsia="Times New Roman" w:cs="Times New Roman"/>
        </w:rPr>
        <w:fldChar w:fldCharType="begin"/>
      </w:r>
      <w:r w:rsidR="00C91A21">
        <w:rPr>
          <w:rFonts w:eastAsia="Times New Roman" w:cs="Times New Roman"/>
        </w:rPr>
        <w:instrText xml:space="preserve"> ADDIN EN.CITE &lt;EndNote&gt;&lt;Cite ExcludeAuth="1" ExcludeYear="1"&gt;&lt;Author&gt;Thomas&lt;/Author&gt;&lt;Year&gt;2015&lt;/Year&gt;&lt;RecNum&gt;114&lt;/RecNum&gt;&lt;record&gt;&lt;rec-number&gt;114&lt;/rec-number&gt;&lt;foreign-keys&gt;&lt;key app="EN" db-id="sex9ffrdj9s929er9xm59xwvewxx2d9vs55t"&gt;114&lt;/key&gt;&lt;/foreign-keys&gt;&lt;ref-type name="Journal Article"&gt;17&lt;/ref-type&gt;&lt;contributors&gt;&lt;authors&gt;&lt;author&gt;Thomas, Jessica M.&lt;/author&gt;&lt;author&gt;Huber, Elizabeth&lt;/author&gt;&lt;author&gt;Stecker, G. Christopher&lt;/author&gt;&lt;author&gt;Boynton, Geoffrey M.&lt;/author&gt;&lt;author&gt;Saenz, Melissa&lt;/author&gt;&lt;author&gt;Fine, Ione&lt;/author&gt;&lt;/authors&gt;&lt;/contributors&gt;&lt;titles&gt;&lt;title&gt;Population receptive field estimates of human auditory cortex&lt;/title&gt;&lt;secondary-title&gt;NeuroImage&lt;/secondary-title&gt;&lt;/titles&gt;&lt;periodical&gt;&lt;full-title&gt;NeuroImage&lt;/full-title&gt;&lt;/periodical&gt;&lt;pages&gt;428-439&lt;/pages&gt;&lt;volume&gt;105&lt;/volume&gt;&lt;number&gt;0&lt;/number&gt;&lt;keywords&gt;&lt;keyword&gt;Auditory cortex&lt;/keyword&gt;&lt;keyword&gt;Functional magnetic resonance imaging (fMRI)&lt;/keyword&gt;&lt;keyword&gt;Population receptive field (pRF)&lt;/keyword&gt;&lt;keyword&gt;Tonotopy&lt;/keyword&gt;&lt;/keywords&gt;&lt;dates&gt;&lt;year&gt;2015&lt;/year&gt;&lt;pub-dates&gt;&lt;date&gt;1/15/&lt;/date&gt;&lt;/pub-dates&gt;&lt;/dates&gt;&lt;isbn&gt;1053-8119&lt;/isbn&gt;&lt;urls&gt;&lt;related-urls&gt;&lt;url&gt;http://www.sciencedirect.com/science/article/pii/S1053811914008994&lt;/url&gt;&lt;/related-urls&gt;&lt;/urls&gt;&lt;electronic-resource-num&gt;http://dx.doi.org/10.1016/j.neuroimage.2014.10.060&lt;/electronic-resource-num&gt;&lt;/record&gt;&lt;/Cite&gt;&lt;/EndNote&gt;</w:instrText>
      </w:r>
      <w:r w:rsidR="00C91A21">
        <w:rPr>
          <w:rFonts w:eastAsia="Times New Roman" w:cs="Times New Roman"/>
        </w:rPr>
        <w:fldChar w:fldCharType="end"/>
      </w:r>
      <w:r w:rsidR="00C91A21">
        <w:rPr>
          <w:rFonts w:eastAsia="Times New Roman" w:cs="Times New Roman"/>
        </w:rPr>
        <w:t xml:space="preserve">, also see Dumoulin </w:t>
      </w:r>
      <w:del w:id="20" w:author="Kelly Chang" w:date="2017-03-26T18:04:00Z">
        <w:r w:rsidR="00C91A21" w:rsidDel="00F01319">
          <w:rPr>
            <w:rFonts w:eastAsia="Times New Roman" w:cs="Times New Roman"/>
          </w:rPr>
          <w:delText xml:space="preserve">and </w:delText>
        </w:r>
      </w:del>
      <w:ins w:id="21" w:author="Kelly Chang" w:date="2017-03-26T18:04:00Z">
        <w:r w:rsidR="00F01319">
          <w:rPr>
            <w:rFonts w:eastAsia="Times New Roman" w:cs="Times New Roman"/>
          </w:rPr>
          <w:t xml:space="preserve">&amp; </w:t>
        </w:r>
      </w:ins>
      <w:r w:rsidR="00C91A21">
        <w:rPr>
          <w:rFonts w:eastAsia="Times New Roman" w:cs="Times New Roman"/>
        </w:rPr>
        <w:t xml:space="preserve">Wandell, </w:t>
      </w:r>
      <w:r w:rsidR="00C91A21">
        <w:rPr>
          <w:rFonts w:eastAsia="Times New Roman" w:cs="Times New Roman"/>
        </w:rPr>
        <w:lastRenderedPageBreak/>
        <w:t>2008</w:t>
      </w:r>
      <w:r w:rsidR="00C91A21">
        <w:rPr>
          <w:rFonts w:eastAsia="Times New Roman" w:cs="Times New Roman"/>
        </w:rPr>
        <w:fldChar w:fldCharType="begin"/>
      </w:r>
      <w:r w:rsidR="00883B63">
        <w:rPr>
          <w:rFonts w:eastAsia="Times New Roman" w:cs="Times New Roman"/>
        </w:rPr>
        <w:instrText xml:space="preserve"> ADDIN EN.CITE &lt;EndNote&gt;&lt;Cite ExcludeAuth="1" ExcludeYear="1"&gt;&lt;Author&gt;Dumoulin&lt;/Author&gt;&lt;Year&gt;2008&lt;/Year&gt;&lt;RecNum&gt;11535&lt;/RecNum&gt;&lt;record&gt;&lt;rec-number&gt;11535&lt;/rec-number&gt;&lt;foreign-keys&gt;&lt;key app="EN" db-id="fd5t2r59ttdwx3e00fn522dstxa5prvf2zvt"&gt;11535&lt;/key&gt;&lt;key app="ENWeb" db-id=""&gt;0&lt;/key&gt;&lt;/foreign-keys&gt;&lt;ref-type name="Journal Article"&gt;17&lt;/ref-type&gt;&lt;contributors&gt;&lt;authors&gt;&lt;author&gt;Dumoulin, S. O.&lt;/author&gt;&lt;author&gt;Wandell, B. A.&lt;/author&gt;&lt;/authors&gt;&lt;/contributors&gt;&lt;auth-address&gt;Psychology, Stanford University, Stanford, CA 94305, USA. serge.dumoulin@stanford.edu&lt;/auth-address&gt;&lt;titles&gt;&lt;title&gt;Population receptive field estimates in human visual cortex&lt;/title&gt;&lt;secondary-title&gt;Neuroimage&lt;/secondary-title&gt;&lt;/titles&gt;&lt;periodical&gt;&lt;full-title&gt;Neuroimage&lt;/full-title&gt;&lt;/periodical&gt;&lt;pages&gt;647-60&lt;/pages&gt;&lt;volume&gt;39&lt;/volume&gt;&lt;number&gt;2&lt;/number&gt;&lt;keywords&gt;&lt;keyword&gt;Adult&lt;/keyword&gt;&lt;keyword&gt;Algorithms&lt;/keyword&gt;&lt;keyword&gt;Brain Mapping&lt;/keyword&gt;&lt;keyword&gt;Electrophysiology&lt;/keyword&gt;&lt;keyword&gt;Female&lt;/keyword&gt;&lt;keyword&gt;Functional Laterality/physiology&lt;/keyword&gt;&lt;keyword&gt;Humans&lt;/keyword&gt;&lt;keyword&gt;Image Processing, Computer-Assisted&lt;/keyword&gt;&lt;keyword&gt;Magnetic Resonance Imaging&lt;/keyword&gt;&lt;keyword&gt;Male&lt;/keyword&gt;&lt;keyword&gt;Models, Neurological&lt;/keyword&gt;&lt;keyword&gt;Neurons/*physiology&lt;/keyword&gt;&lt;keyword&gt;Photic Stimulation&lt;/keyword&gt;&lt;keyword&gt;Visual Cortex/*cytology/*physiology&lt;/keyword&gt;&lt;keyword&gt;Visual Fields/physiology&lt;/keyword&gt;&lt;/keywords&gt;&lt;dates&gt;&lt;year&gt;2008&lt;/year&gt;&lt;pub-dates&gt;&lt;date&gt;Jan 15&lt;/date&gt;&lt;/pub-dates&gt;&lt;/dates&gt;&lt;isbn&gt;1053-8119 (Print)&amp;#xD;1053-8119 (Linking)&lt;/isbn&gt;&lt;accession-num&gt;17977024&lt;/accession-num&gt;&lt;urls&gt;&lt;related-urls&gt;&lt;url&gt;http://www.ncbi.nlm.nih.gov/pubmed/17977024&lt;/url&gt;&lt;url&gt;http://ac.els-cdn.com/S1053811907008269/1-s2.0-S1053811907008269-main.pdf?_tid=d93fb072-f875-11e5-88cb-00000aab0f26&amp;amp;acdnat=1459562254_16a4b36e55d8faa48397c23c7d18f43e&lt;/url&gt;&lt;/related-urls&gt;&lt;/urls&gt;&lt;custom2&gt;PMC3073038&lt;/custom2&gt;&lt;electronic-resource-num&gt;10.1016/j.neuroimage.2007.09.034&lt;/electronic-resource-num&gt;&lt;/record&gt;&lt;/Cite&gt;&lt;/EndNote&gt;</w:instrText>
      </w:r>
      <w:r w:rsidR="00C91A21">
        <w:rPr>
          <w:rFonts w:eastAsia="Times New Roman" w:cs="Times New Roman"/>
        </w:rPr>
        <w:fldChar w:fldCharType="end"/>
      </w:r>
      <w:r w:rsidR="00C91A21">
        <w:rPr>
          <w:rFonts w:eastAsia="Times New Roman" w:cs="Times New Roman"/>
        </w:rPr>
        <w:t xml:space="preserve">), and suggested that this unpredictable stimulus might serve to </w:t>
      </w:r>
      <w:r w:rsidR="00C91A21" w:rsidRPr="00BD19AB">
        <w:rPr>
          <w:rFonts w:cs="Times New Roman"/>
        </w:rPr>
        <w:t xml:space="preserve">reduce </w:t>
      </w:r>
      <w:r w:rsidR="00C91A21">
        <w:rPr>
          <w:rFonts w:cs="Times New Roman"/>
        </w:rPr>
        <w:t>stimulus-specific biases</w:t>
      </w:r>
      <w:r w:rsidR="002C744C">
        <w:rPr>
          <w:rFonts w:cs="Times New Roman"/>
        </w:rPr>
        <w:t xml:space="preserve"> in estimates of tonotopic organization</w:t>
      </w:r>
      <w:r w:rsidR="00C91A21">
        <w:rPr>
          <w:rFonts w:cs="Times New Roman"/>
        </w:rPr>
        <w:t xml:space="preserve"> </w:t>
      </w:r>
      <w:r w:rsidR="00C91A21" w:rsidRPr="00BD19AB">
        <w:rPr>
          <w:rFonts w:cs="Times New Roman"/>
        </w:rPr>
        <w:fldChar w:fldCharType="begin"/>
      </w:r>
      <w:r w:rsidR="00C91A21">
        <w:rPr>
          <w:rFonts w:cs="Times New Roman"/>
        </w:rPr>
        <w:instrText xml:space="preserve"> ADDIN EN.CITE &lt;EndNote&gt;&lt;Cite&gt;&lt;Author&gt;Binda&lt;/Author&gt;&lt;Year&gt;2013&lt;/Year&gt;&lt;RecNum&gt;26&lt;/RecNum&gt;&lt;DisplayText&gt;(Binda et al., 2013)&lt;/DisplayText&gt;&lt;record&gt;&lt;rec-number&gt;26&lt;/rec-number&gt;&lt;foreign-keys&gt;&lt;key app="EN" db-id="sex9ffrdj9s929er9xm59xwvewxx2d9vs55t"&gt;26&lt;/key&gt;&lt;/foreign-keys&gt;&lt;ref-type name="Journal Article"&gt;17&lt;/ref-type&gt;&lt;contributors&gt;&lt;authors&gt;&lt;author&gt;Binda, Paola&lt;/author&gt;&lt;author&gt;Thomas, Jessica M.&lt;/author&gt;&lt;author&gt;Boynton, Geoffrey M.&lt;/author&gt;&lt;author&gt;Fine, Ione&lt;/author&gt;&lt;/authors&gt;&lt;/contributors&gt;&lt;titles&gt;&lt;title&gt;Minimizing biases in estimating the reorganization of human visual areas with BOLD retinotopic mapping&lt;/title&gt;&lt;secondary-title&gt;Journal of Vision&lt;/secondary-title&gt;&lt;/titles&gt;&lt;periodical&gt;&lt;full-title&gt;Journal of Vision&lt;/full-title&gt;&lt;/periodical&gt;&lt;volume&gt;13&lt;/volume&gt;&lt;number&gt;7&lt;/number&gt;&lt;dates&gt;&lt;year&gt;2013&lt;/year&gt;&lt;pub-dates&gt;&lt;date&gt;June 20, 2013&lt;/date&gt;&lt;/pub-dates&gt;&lt;/dates&gt;&lt;urls&gt;&lt;related-urls&gt;&lt;url&gt;http://www.journalofvision.org/content/13/7/13.abstract&lt;/url&gt;&lt;/related-urls&gt;&lt;/urls&gt;&lt;electronic-resource-num&gt;10.1167/13.7.13&lt;/electronic-resource-num&gt;&lt;/record&gt;&lt;/Cite&gt;&lt;/EndNote&gt;</w:instrText>
      </w:r>
      <w:r w:rsidR="00C91A21" w:rsidRPr="00BD19AB">
        <w:rPr>
          <w:rFonts w:cs="Times New Roman"/>
        </w:rPr>
        <w:fldChar w:fldCharType="separate"/>
      </w:r>
      <w:r w:rsidR="00C91A21">
        <w:rPr>
          <w:rFonts w:cs="Times New Roman"/>
          <w:noProof/>
        </w:rPr>
        <w:t>(</w:t>
      </w:r>
      <w:hyperlink w:anchor="_ENREF_2" w:tooltip="Binda, 2013 #26" w:history="1">
        <w:r w:rsidR="00883B63">
          <w:rPr>
            <w:rFonts w:cs="Times New Roman"/>
            <w:noProof/>
          </w:rPr>
          <w:t>Binda et al., 2013</w:t>
        </w:r>
      </w:hyperlink>
      <w:r w:rsidR="00C91A21">
        <w:rPr>
          <w:rFonts w:cs="Times New Roman"/>
          <w:noProof/>
        </w:rPr>
        <w:t>)</w:t>
      </w:r>
      <w:r w:rsidR="00C91A21" w:rsidRPr="00BD19AB">
        <w:rPr>
          <w:rFonts w:cs="Times New Roman"/>
        </w:rPr>
        <w:fldChar w:fldCharType="end"/>
      </w:r>
      <w:r w:rsidR="00C91A21" w:rsidRPr="00BD19AB">
        <w:rPr>
          <w:rFonts w:cs="Times New Roman"/>
        </w:rPr>
        <w:t>.</w:t>
      </w:r>
      <w:r w:rsidR="00C91A21" w:rsidRPr="00BD19AB">
        <w:rPr>
          <w:rFonts w:cs="Arial"/>
        </w:rPr>
        <w:t xml:space="preserve"> </w:t>
      </w:r>
    </w:p>
    <w:p w14:paraId="093DE230" w14:textId="195E8950" w:rsidR="00EB4ACC" w:rsidRPr="00EB4ACC" w:rsidRDefault="00EB4ACC" w:rsidP="0034467A">
      <w:pPr>
        <w:spacing w:after="0"/>
        <w:rPr>
          <w:rFonts w:eastAsiaTheme="minorHAnsi" w:cs="AdvOT863180fb"/>
          <w:szCs w:val="24"/>
        </w:rPr>
      </w:pPr>
      <w:r w:rsidRPr="00EB4ACC">
        <w:rPr>
          <w:rFonts w:eastAsiaTheme="minorHAnsi" w:cs="AdvOT863180fb"/>
          <w:szCs w:val="24"/>
        </w:rPr>
        <w:t xml:space="preserve">Here, we present a method for examining </w:t>
      </w:r>
      <w:r w:rsidR="00EF2F8E">
        <w:rPr>
          <w:rFonts w:eastAsiaTheme="minorHAnsi" w:cs="AdvOT863180fb"/>
          <w:szCs w:val="24"/>
        </w:rPr>
        <w:t>whether our simple model of frequency tuning could</w:t>
      </w:r>
      <w:r w:rsidRPr="00EB4ACC">
        <w:rPr>
          <w:rFonts w:eastAsiaTheme="minorHAnsi" w:cs="AdvOT863180fb"/>
          <w:szCs w:val="24"/>
        </w:rPr>
        <w:t xml:space="preserve"> predict responses to novel stimuli. Specifically, we examined whether tonotopic maps generated using randomized tones could be used to decode and reconstruct the sequence of </w:t>
      </w:r>
      <w:r w:rsidR="008B2983">
        <w:rPr>
          <w:rFonts w:eastAsiaTheme="minorHAnsi" w:cs="AdvOT863180fb"/>
          <w:szCs w:val="24"/>
        </w:rPr>
        <w:t>tones on</w:t>
      </w:r>
      <w:r w:rsidRPr="00EB4ACC">
        <w:rPr>
          <w:rFonts w:eastAsiaTheme="minorHAnsi" w:cs="AdvOT863180fb"/>
          <w:szCs w:val="24"/>
        </w:rPr>
        <w:t xml:space="preserve"> the basis of an individual subjects’ BOLD responses over time. Next we measured cortical responses in the same subjects to novel </w:t>
      </w:r>
      <w:r w:rsidR="008B2983">
        <w:rPr>
          <w:rFonts w:eastAsiaTheme="minorHAnsi" w:cs="AdvOT863180fb"/>
          <w:szCs w:val="24"/>
        </w:rPr>
        <w:t>stimuli containing a sequence of tones</w:t>
      </w:r>
      <w:r w:rsidRPr="00EB4ACC">
        <w:rPr>
          <w:rFonts w:eastAsiaTheme="minorHAnsi" w:cs="AdvOT863180fb"/>
          <w:szCs w:val="24"/>
        </w:rPr>
        <w:t xml:space="preserve"> based on the melodies “When You Wish Upon A Star” </w:t>
      </w:r>
      <w:r w:rsidR="007C1EBD">
        <w:rPr>
          <w:rFonts w:eastAsiaTheme="minorHAnsi" w:cs="AdvOT863180fb"/>
          <w:szCs w:val="24"/>
        </w:rPr>
        <w:fldChar w:fldCharType="begin"/>
      </w:r>
      <w:r w:rsidR="007C1EBD">
        <w:rPr>
          <w:rFonts w:eastAsiaTheme="minorHAnsi" w:cs="AdvOT863180fb"/>
          <w:szCs w:val="24"/>
        </w:rPr>
        <w:instrText xml:space="preserve"> ADDIN EN.CITE &lt;EndNote&gt;&lt;Cite&gt;&lt;Author&gt;Harline&lt;/Author&gt;&lt;Year&gt;1940&lt;/Year&gt;&lt;RecNum&gt;147&lt;/RecNum&gt;&lt;DisplayText&gt;(Harline et al., 1940)&lt;/DisplayText&gt;&lt;record&gt;&lt;rec-number&gt;147&lt;/rec-number&gt;&lt;foreign-keys&gt;&lt;key app="EN" db-id="sex9ffrdj9s929er9xm59xwvewxx2d9vs55t"&gt;147&lt;/key&gt;&lt;/foreign-keys&gt;&lt;ref-type name="Audiovisual Material"&gt;3&lt;/ref-type&gt;&lt;contributors&gt;&lt;authors&gt;&lt;author&gt;Harline, Leigh&lt;/author&gt;&lt;author&gt;Washington, Ned&lt;/author&gt;&lt;author&gt;Disney, Walt&lt;/author&gt;&lt;author&gt;Edwards, Cliff&lt;/author&gt;&lt;author&gt;Young, Victor&lt;/author&gt;&lt;author&gt;Victor Young, Orchestra&lt;/author&gt;&lt;author&gt;Ken Darby, Singers&lt;/author&gt;&lt;/authors&gt;&lt;/contributors&gt;&lt;titles&gt;&lt;title&gt;When you wish upon a star (from Walt Disney&amp;apos;s &amp;quot;Pinocchio&amp;quot;)&lt;/title&gt;&lt;/titles&gt;&lt;dates&gt;&lt;year&gt;1940&lt;/year&gt;&lt;/dates&gt;&lt;pub-location&gt;United States&lt;/pub-location&gt;&lt;publisher&gt;Decca&lt;/publisher&gt;&lt;urls&gt;&lt;/urls&gt;&lt;remote-database-name&gt;/z-wcorg/&lt;/remote-database-name&gt;&lt;remote-database-provider&gt;http://worldcat.org&lt;/remote-database-provider&gt;&lt;language&gt;English&lt;/language&gt;&lt;/record&gt;&lt;/Cite&gt;&lt;/EndNote&gt;</w:instrText>
      </w:r>
      <w:r w:rsidR="007C1EBD">
        <w:rPr>
          <w:rFonts w:eastAsiaTheme="minorHAnsi" w:cs="AdvOT863180fb"/>
          <w:szCs w:val="24"/>
        </w:rPr>
        <w:fldChar w:fldCharType="separate"/>
      </w:r>
      <w:r w:rsidR="007C1EBD">
        <w:rPr>
          <w:rFonts w:eastAsiaTheme="minorHAnsi" w:cs="AdvOT863180fb"/>
          <w:noProof/>
          <w:szCs w:val="24"/>
        </w:rPr>
        <w:t>(</w:t>
      </w:r>
      <w:hyperlink w:anchor="_ENREF_11" w:tooltip="Harline, 1940 #147" w:history="1">
        <w:r w:rsidR="00883B63">
          <w:rPr>
            <w:rFonts w:eastAsiaTheme="minorHAnsi" w:cs="AdvOT863180fb"/>
            <w:noProof/>
            <w:szCs w:val="24"/>
          </w:rPr>
          <w:t>Harline et al., 1940</w:t>
        </w:r>
      </w:hyperlink>
      <w:r w:rsidR="007C1EBD">
        <w:rPr>
          <w:rFonts w:eastAsiaTheme="minorHAnsi" w:cs="AdvOT863180fb"/>
          <w:noProof/>
          <w:szCs w:val="24"/>
        </w:rPr>
        <w:t>)</w:t>
      </w:r>
      <w:r w:rsidR="007C1EBD">
        <w:rPr>
          <w:rFonts w:eastAsiaTheme="minorHAnsi" w:cs="AdvOT863180fb"/>
          <w:szCs w:val="24"/>
        </w:rPr>
        <w:fldChar w:fldCharType="end"/>
      </w:r>
      <w:r w:rsidR="007C1EBD">
        <w:rPr>
          <w:rFonts w:eastAsiaTheme="minorHAnsi" w:cs="AdvOT863180fb"/>
          <w:szCs w:val="24"/>
        </w:rPr>
        <w:t xml:space="preserve"> </w:t>
      </w:r>
      <w:r w:rsidRPr="00EB4ACC">
        <w:rPr>
          <w:rFonts w:eastAsiaTheme="minorHAnsi" w:cs="AdvOT863180fb"/>
          <w:szCs w:val="24"/>
        </w:rPr>
        <w:t xml:space="preserve">and “Over The Rainbow” </w:t>
      </w:r>
      <w:r w:rsidR="007C1EBD">
        <w:rPr>
          <w:rFonts w:eastAsiaTheme="minorHAnsi" w:cs="AdvOT863180fb"/>
          <w:szCs w:val="24"/>
        </w:rPr>
        <w:fldChar w:fldCharType="begin"/>
      </w:r>
      <w:r w:rsidR="007C1EBD">
        <w:rPr>
          <w:rFonts w:eastAsiaTheme="minorHAnsi" w:cs="AdvOT863180fb"/>
          <w:szCs w:val="24"/>
        </w:rPr>
        <w:instrText xml:space="preserve"> ADDIN EN.CITE &lt;EndNote&gt;&lt;Cite&gt;&lt;Author&gt;Arlen&lt;/Author&gt;&lt;Year&gt;1939&lt;/Year&gt;&lt;RecNum&gt;146&lt;/RecNum&gt;&lt;DisplayText&gt;(Arlen and Harburg, 1939)&lt;/DisplayText&gt;&lt;record&gt;&lt;rec-number&gt;146&lt;/rec-number&gt;&lt;foreign-keys&gt;&lt;key app="EN" db-id="sex9ffrdj9s929er9xm59xwvewxx2d9vs55t"&gt;146&lt;/key&gt;&lt;/foreign-keys&gt;&lt;ref-type name="Music"&gt;61&lt;/ref-type&gt;&lt;contributors&gt;&lt;authors&gt;&lt;author&gt;Arlen, Harold&lt;/author&gt;&lt;author&gt;Harburg, E. Y.&lt;/author&gt;&lt;/authors&gt;&lt;/contributors&gt;&lt;titles&gt;&lt;title&gt;Over the rainbow : from the M-G-M picture, the Wizard of Oz&lt;/title&gt;&lt;/titles&gt;&lt;dates&gt;&lt;year&gt;1939&lt;/year&gt;&lt;/dates&gt;&lt;pub-location&gt;New York&lt;/pub-location&gt;&lt;publisher&gt;L. Feist&lt;/publisher&gt;&lt;urls&gt;&lt;/urls&gt;&lt;remote-database-name&gt;/z-wcorg/&lt;/remote-database-name&gt;&lt;remote-database-provider&gt;http://worldcat.org&lt;/remote-database-provider&gt;&lt;language&gt;English&lt;/language&gt;&lt;/record&gt;&lt;/Cite&gt;&lt;/EndNote&gt;</w:instrText>
      </w:r>
      <w:r w:rsidR="007C1EBD">
        <w:rPr>
          <w:rFonts w:eastAsiaTheme="minorHAnsi" w:cs="AdvOT863180fb"/>
          <w:szCs w:val="24"/>
        </w:rPr>
        <w:fldChar w:fldCharType="separate"/>
      </w:r>
      <w:r w:rsidR="007C1EBD">
        <w:rPr>
          <w:rFonts w:eastAsiaTheme="minorHAnsi" w:cs="AdvOT863180fb"/>
          <w:noProof/>
          <w:szCs w:val="24"/>
        </w:rPr>
        <w:t>(</w:t>
      </w:r>
      <w:r w:rsidR="00504249">
        <w:fldChar w:fldCharType="begin"/>
      </w:r>
      <w:r w:rsidR="00504249">
        <w:instrText xml:space="preserve"> HYPERLINK \l "_ENREF_1" \o "Arlen, 1939 #146" </w:instrText>
      </w:r>
      <w:r w:rsidR="00504249">
        <w:fldChar w:fldCharType="separate"/>
      </w:r>
      <w:r w:rsidR="00883B63">
        <w:rPr>
          <w:rFonts w:eastAsiaTheme="minorHAnsi" w:cs="AdvOT863180fb"/>
          <w:noProof/>
          <w:szCs w:val="24"/>
        </w:rPr>
        <w:t xml:space="preserve">Arlen </w:t>
      </w:r>
      <w:del w:id="22" w:author="Kelly Chang" w:date="2017-03-26T18:05:00Z">
        <w:r w:rsidR="00883B63" w:rsidDel="00876496">
          <w:rPr>
            <w:rFonts w:eastAsiaTheme="minorHAnsi" w:cs="AdvOT863180fb"/>
            <w:noProof/>
            <w:szCs w:val="24"/>
          </w:rPr>
          <w:delText xml:space="preserve">and </w:delText>
        </w:r>
      </w:del>
      <w:ins w:id="23" w:author="Kelly Chang" w:date="2017-03-26T18:05:00Z">
        <w:r w:rsidR="00876496">
          <w:rPr>
            <w:rFonts w:eastAsiaTheme="minorHAnsi" w:cs="AdvOT863180fb"/>
            <w:noProof/>
            <w:szCs w:val="24"/>
          </w:rPr>
          <w:t xml:space="preserve">&amp; </w:t>
        </w:r>
      </w:ins>
      <w:r w:rsidR="00883B63">
        <w:rPr>
          <w:rFonts w:eastAsiaTheme="minorHAnsi" w:cs="AdvOT863180fb"/>
          <w:noProof/>
          <w:szCs w:val="24"/>
        </w:rPr>
        <w:t>Harburg, 1939</w:t>
      </w:r>
      <w:r w:rsidR="00504249">
        <w:rPr>
          <w:rFonts w:eastAsiaTheme="minorHAnsi" w:cs="AdvOT863180fb"/>
          <w:noProof/>
          <w:szCs w:val="24"/>
        </w:rPr>
        <w:fldChar w:fldCharType="end"/>
      </w:r>
      <w:r w:rsidR="007C1EBD">
        <w:rPr>
          <w:rFonts w:eastAsiaTheme="minorHAnsi" w:cs="AdvOT863180fb"/>
          <w:noProof/>
          <w:szCs w:val="24"/>
        </w:rPr>
        <w:t>)</w:t>
      </w:r>
      <w:r w:rsidR="007C1EBD">
        <w:rPr>
          <w:rFonts w:eastAsiaTheme="minorHAnsi" w:cs="AdvOT863180fb"/>
          <w:szCs w:val="24"/>
        </w:rPr>
        <w:fldChar w:fldCharType="end"/>
      </w:r>
      <w:r w:rsidR="007C1EBD">
        <w:rPr>
          <w:rFonts w:eastAsiaTheme="minorHAnsi" w:cs="AdvOT863180fb"/>
          <w:szCs w:val="24"/>
        </w:rPr>
        <w:t xml:space="preserve">. </w:t>
      </w:r>
      <w:r w:rsidRPr="00EB4ACC">
        <w:rPr>
          <w:rFonts w:eastAsiaTheme="minorHAnsi" w:cs="AdvOT863180fb"/>
          <w:szCs w:val="24"/>
        </w:rPr>
        <w:t xml:space="preserve">Then, using a parametric decoding method, we reconstructed these songs by determining what frequency would best maximize the correlation between predicted (based on our pRF models) and obtained BOLD activity patterns for each point in the stimulus time course. </w:t>
      </w:r>
    </w:p>
    <w:p w14:paraId="30FE58FA" w14:textId="5404DA2F" w:rsidR="00EB4ACC" w:rsidRDefault="00EB4ACC" w:rsidP="0034467A">
      <w:pPr>
        <w:spacing w:after="0"/>
        <w:rPr>
          <w:rFonts w:eastAsiaTheme="minorHAnsi" w:cs="AdvOT863180fb"/>
          <w:szCs w:val="24"/>
        </w:rPr>
      </w:pPr>
      <w:r w:rsidRPr="00EB4ACC">
        <w:rPr>
          <w:rFonts w:eastAsiaTheme="minorHAnsi" w:cs="AdvOT863180fb"/>
          <w:szCs w:val="24"/>
        </w:rPr>
        <w:t xml:space="preserve">The quality of the stimulus reconstruction was quantified in two ways: Identification performance and reconstruction accuracy. Identification performance was assessed as the ability to correctly identify the actual </w:t>
      </w:r>
      <w:r w:rsidR="008B2983">
        <w:rPr>
          <w:rFonts w:eastAsiaTheme="minorHAnsi" w:cs="AdvOT863180fb"/>
          <w:szCs w:val="24"/>
        </w:rPr>
        <w:t>tone-sequence</w:t>
      </w:r>
      <w:r w:rsidRPr="00EB4ACC">
        <w:rPr>
          <w:rFonts w:eastAsiaTheme="minorHAnsi" w:cs="AdvOT863180fb"/>
          <w:szCs w:val="24"/>
        </w:rPr>
        <w:t xml:space="preserve"> over other similar </w:t>
      </w:r>
      <w:r w:rsidR="008B2983">
        <w:rPr>
          <w:rFonts w:eastAsiaTheme="minorHAnsi" w:cs="AdvOT863180fb"/>
          <w:szCs w:val="24"/>
        </w:rPr>
        <w:t>tone</w:t>
      </w:r>
      <w:r w:rsidRPr="00EB4ACC">
        <w:rPr>
          <w:rFonts w:eastAsiaTheme="minorHAnsi" w:cs="AdvOT863180fb"/>
          <w:szCs w:val="24"/>
        </w:rPr>
        <w:t xml:space="preserve">-like sequences. Using an algorithm based on first-order Markov chains, we simulated 1000 song-like sequences analogous to the tested sequences.  Identification performance was then determined as the number of times in which the actual sequence was correctly identified over any of the simulated </w:t>
      </w:r>
      <w:r w:rsidR="008B2983">
        <w:rPr>
          <w:rFonts w:eastAsiaTheme="minorHAnsi" w:cs="AdvOT863180fb"/>
          <w:szCs w:val="24"/>
        </w:rPr>
        <w:t xml:space="preserve">tone </w:t>
      </w:r>
      <w:r w:rsidRPr="00EB4ACC">
        <w:rPr>
          <w:rFonts w:eastAsiaTheme="minorHAnsi" w:cs="AdvOT863180fb"/>
          <w:szCs w:val="24"/>
        </w:rPr>
        <w:t>sequences. Reconstruction accuracy was assessed as the residual difference in cents (1200 cents per octave) between each note in the reconstructed and actual sequences.</w:t>
      </w:r>
    </w:p>
    <w:p w14:paraId="0B4743DB" w14:textId="7254D25F" w:rsidR="00EB4ACC" w:rsidRDefault="00EB4ACC" w:rsidP="00594DCE">
      <w:pPr>
        <w:rPr>
          <w:rFonts w:eastAsiaTheme="minorHAnsi"/>
        </w:rPr>
      </w:pPr>
      <w:r w:rsidRPr="00F5038E">
        <w:rPr>
          <w:rFonts w:eastAsiaTheme="minorHAnsi" w:cs="AdvOT863180fb"/>
          <w:szCs w:val="24"/>
        </w:rPr>
        <w:lastRenderedPageBreak/>
        <w:t xml:space="preserve">Using a combined auditory pRF encoding/decoding approach, we found that we could accurately identify and reconstruct </w:t>
      </w:r>
      <w:r w:rsidR="008B2983">
        <w:rPr>
          <w:rFonts w:eastAsiaTheme="minorHAnsi" w:cs="AdvOT863180fb"/>
          <w:szCs w:val="24"/>
        </w:rPr>
        <w:t xml:space="preserve">tone sequences </w:t>
      </w:r>
      <w:r w:rsidRPr="00F5038E">
        <w:rPr>
          <w:rFonts w:eastAsiaTheme="minorHAnsi" w:cs="AdvOT863180fb"/>
          <w:szCs w:val="24"/>
        </w:rPr>
        <w:t>over time on the basis of BOLD responses, thereby demonstrating the predictive accuracy of our tonotopic model of P</w:t>
      </w:r>
      <w:r w:rsidRPr="00287848">
        <w:rPr>
          <w:rFonts w:eastAsiaTheme="minorHAnsi" w:cs="AdvOT863180fb"/>
          <w:szCs w:val="24"/>
        </w:rPr>
        <w:t>AC.</w:t>
      </w:r>
    </w:p>
    <w:p w14:paraId="35F0855F" w14:textId="77777777" w:rsidR="002402A6" w:rsidRPr="00A62FBA" w:rsidRDefault="002402A6" w:rsidP="00A62FBA">
      <w:pPr>
        <w:pStyle w:val="Heading1"/>
        <w:numPr>
          <w:ilvl w:val="0"/>
          <w:numId w:val="0"/>
        </w:numPr>
        <w:ind w:left="432" w:hanging="432"/>
        <w:jc w:val="left"/>
      </w:pPr>
      <w:r w:rsidRPr="00A62FBA">
        <w:t>Materials and Methods</w:t>
      </w:r>
    </w:p>
    <w:p w14:paraId="67396B78" w14:textId="77777777" w:rsidR="006472B3" w:rsidRPr="006E429A" w:rsidRDefault="00961ADE" w:rsidP="00417377">
      <w:pPr>
        <w:spacing w:after="0"/>
        <w:jc w:val="both"/>
        <w:rPr>
          <w:szCs w:val="24"/>
        </w:rPr>
      </w:pPr>
      <w:r w:rsidRPr="006E429A">
        <w:rPr>
          <w:rFonts w:eastAsia="Times New Roman" w:cs="Times New Roman"/>
          <w:szCs w:val="24"/>
        </w:rPr>
        <w:t>Three</w:t>
      </w:r>
      <w:r w:rsidR="002402A6" w:rsidRPr="006E429A">
        <w:rPr>
          <w:rFonts w:eastAsia="Times New Roman" w:cs="Times New Roman"/>
          <w:szCs w:val="24"/>
        </w:rPr>
        <w:t xml:space="preserve"> </w:t>
      </w:r>
      <w:r w:rsidRPr="006E429A">
        <w:rPr>
          <w:rFonts w:eastAsia="Times New Roman" w:cs="Times New Roman"/>
          <w:szCs w:val="24"/>
        </w:rPr>
        <w:t>right-handed subjects (2 male, 1 female, ages 27-46</w:t>
      </w:r>
      <w:r w:rsidR="002402A6" w:rsidRPr="006E429A">
        <w:rPr>
          <w:rFonts w:eastAsia="Times New Roman" w:cs="Times New Roman"/>
          <w:szCs w:val="24"/>
        </w:rPr>
        <w:t xml:space="preserve">) participated in two fMRI sessions.  Subjects reported normal hearing and no history of neurological or psychiatric illness. </w:t>
      </w:r>
      <w:r w:rsidR="002402A6" w:rsidRPr="006E429A">
        <w:rPr>
          <w:szCs w:val="24"/>
        </w:rPr>
        <w:t>All procedures, including recruitment, consenting, and testing, followed the guidelines of the University of Washington Human Subjects Division and were reviewed and approved by the Institutional Review Board.</w:t>
      </w:r>
    </w:p>
    <w:p w14:paraId="20DCD242" w14:textId="77777777" w:rsidR="00D96287" w:rsidRPr="006E429A" w:rsidRDefault="00D96287" w:rsidP="00417377">
      <w:pPr>
        <w:spacing w:after="0"/>
        <w:jc w:val="both"/>
        <w:rPr>
          <w:rStyle w:val="Emphasis"/>
          <w:b/>
          <w:szCs w:val="24"/>
          <w:vertAlign w:val="subscript"/>
        </w:rPr>
      </w:pPr>
      <w:r w:rsidRPr="006E429A">
        <w:rPr>
          <w:rStyle w:val="Emphasis"/>
          <w:b/>
          <w:szCs w:val="24"/>
        </w:rPr>
        <w:t>MRI data acquisition and analysis</w:t>
      </w:r>
    </w:p>
    <w:p w14:paraId="527AE486" w14:textId="2A110651" w:rsidR="00F73701" w:rsidRPr="006E429A" w:rsidRDefault="00076339" w:rsidP="00C91AAF">
      <w:pPr>
        <w:autoSpaceDE w:val="0"/>
        <w:autoSpaceDN w:val="0"/>
        <w:adjustRightInd w:val="0"/>
        <w:spacing w:after="0"/>
        <w:rPr>
          <w:rFonts w:eastAsia="Times New Roman" w:cs="Arial"/>
          <w:szCs w:val="24"/>
        </w:rPr>
      </w:pPr>
      <w:r w:rsidRPr="006E429A">
        <w:rPr>
          <w:rFonts w:eastAsiaTheme="minorHAnsi" w:cs="Minion-Regular"/>
          <w:szCs w:val="24"/>
        </w:rPr>
        <w:t>BOLD</w:t>
      </w:r>
      <w:r w:rsidR="00D96287" w:rsidRPr="006E429A">
        <w:rPr>
          <w:rFonts w:eastAsia="Times New Roman" w:cs="Times New Roman"/>
          <w:szCs w:val="24"/>
        </w:rPr>
        <w:t xml:space="preserve"> </w:t>
      </w:r>
      <w:r w:rsidR="00ED1509" w:rsidRPr="006E429A">
        <w:rPr>
          <w:rFonts w:eastAsia="Times New Roman" w:cs="Times New Roman"/>
          <w:szCs w:val="24"/>
        </w:rPr>
        <w:t xml:space="preserve">imaging was performed using </w:t>
      </w:r>
      <w:r w:rsidR="00D96287" w:rsidRPr="006E429A">
        <w:rPr>
          <w:rFonts w:eastAsia="Times New Roman" w:cs="Times New Roman"/>
          <w:szCs w:val="24"/>
        </w:rPr>
        <w:t>a 3</w:t>
      </w:r>
      <w:r w:rsidR="00340E28" w:rsidRPr="006E429A">
        <w:rPr>
          <w:rFonts w:eastAsia="Times New Roman" w:cs="Times New Roman"/>
          <w:szCs w:val="24"/>
        </w:rPr>
        <w:t xml:space="preserve"> </w:t>
      </w:r>
      <w:r w:rsidR="00D96287" w:rsidRPr="006E429A">
        <w:rPr>
          <w:rFonts w:eastAsia="Times New Roman" w:cs="Times New Roman"/>
          <w:szCs w:val="24"/>
        </w:rPr>
        <w:t>T</w:t>
      </w:r>
      <w:r w:rsidR="00340E28" w:rsidRPr="006E429A">
        <w:rPr>
          <w:rFonts w:eastAsia="Times New Roman" w:cs="Times New Roman"/>
          <w:szCs w:val="24"/>
        </w:rPr>
        <w:t>esla</w:t>
      </w:r>
      <w:r w:rsidR="00D96287" w:rsidRPr="006E429A">
        <w:rPr>
          <w:rFonts w:eastAsia="Times New Roman" w:cs="Times New Roman"/>
          <w:szCs w:val="24"/>
        </w:rPr>
        <w:t xml:space="preserve"> Phillips Achieva scanner </w:t>
      </w:r>
      <w:r w:rsidR="00D96287" w:rsidRPr="006E429A">
        <w:rPr>
          <w:rFonts w:eastAsiaTheme="minorHAnsi" w:cs="AdvTimes"/>
          <w:szCs w:val="24"/>
        </w:rPr>
        <w:t>(Philips, Eindhoven, The Netherlands) at the University of Washington Diagnostic Imaging Sciences Center (DISC)</w:t>
      </w:r>
      <w:r w:rsidR="00D96287" w:rsidRPr="006E429A">
        <w:rPr>
          <w:rFonts w:eastAsia="Times New Roman" w:cs="Times New Roman"/>
          <w:szCs w:val="24"/>
        </w:rPr>
        <w:t xml:space="preserve">. </w:t>
      </w:r>
      <w:r w:rsidR="00F73701" w:rsidRPr="006E429A">
        <w:rPr>
          <w:rFonts w:cs="Arial"/>
          <w:szCs w:val="24"/>
        </w:rPr>
        <w:t>Subjects were instructed to keep their eyes closed throughout all scans and</w:t>
      </w:r>
      <w:r w:rsidR="00F73701" w:rsidRPr="006E429A">
        <w:rPr>
          <w:rFonts w:eastAsia="Times New Roman" w:cs="Arial"/>
          <w:szCs w:val="24"/>
        </w:rPr>
        <w:t xml:space="preserve"> foam padding was used to minimize head motion. fMRI data were acquired using a 32-channel head coil and a continuous EPI pulse sequence</w:t>
      </w:r>
      <w:r w:rsidR="008E7199" w:rsidRPr="006E429A">
        <w:rPr>
          <w:rFonts w:eastAsia="Times New Roman" w:cs="Arial"/>
          <w:szCs w:val="24"/>
        </w:rPr>
        <w:t xml:space="preserve"> (</w:t>
      </w:r>
      <w:r w:rsidR="00EB27C8" w:rsidRPr="006E429A">
        <w:rPr>
          <w:rFonts w:eastAsia="Times New Roman" w:cs="Arial"/>
          <w:szCs w:val="24"/>
        </w:rPr>
        <w:t xml:space="preserve">2.8 </w:t>
      </w:r>
      <w:del w:id="24" w:author="Kelly Chang" w:date="2017-03-26T18:28:00Z">
        <w:r w:rsidR="008E7199" w:rsidRPr="006E429A" w:rsidDel="003C6DD0">
          <w:rPr>
            <w:rFonts w:eastAsia="Times New Roman" w:cs="Arial"/>
            <w:szCs w:val="24"/>
          </w:rPr>
          <w:delText xml:space="preserve"> </w:delText>
        </w:r>
      </w:del>
      <w:r w:rsidR="008E7199" w:rsidRPr="006E429A">
        <w:rPr>
          <w:rFonts w:eastAsia="Times New Roman" w:cs="Arial"/>
          <w:szCs w:val="24"/>
        </w:rPr>
        <w:t xml:space="preserve">x </w:t>
      </w:r>
      <w:r w:rsidR="00EB27C8" w:rsidRPr="006E429A">
        <w:rPr>
          <w:rFonts w:eastAsia="Times New Roman" w:cs="Arial"/>
          <w:szCs w:val="24"/>
        </w:rPr>
        <w:t>2.8</w:t>
      </w:r>
      <w:r w:rsidR="008E7199" w:rsidRPr="006E429A">
        <w:rPr>
          <w:rFonts w:eastAsia="Times New Roman" w:cs="Arial"/>
          <w:szCs w:val="24"/>
        </w:rPr>
        <w:t xml:space="preserve"> x </w:t>
      </w:r>
      <w:r w:rsidR="00EB27C8" w:rsidRPr="006E429A">
        <w:rPr>
          <w:rFonts w:eastAsia="Times New Roman" w:cs="Arial"/>
          <w:szCs w:val="24"/>
        </w:rPr>
        <w:t>2.8</w:t>
      </w:r>
      <w:r w:rsidR="008E7199" w:rsidRPr="006E429A">
        <w:rPr>
          <w:rFonts w:eastAsia="Times New Roman" w:cs="Arial"/>
          <w:szCs w:val="24"/>
        </w:rPr>
        <w:t xml:space="preserve"> mm</w:t>
      </w:r>
      <w:r w:rsidR="008E7199" w:rsidRPr="006E429A">
        <w:rPr>
          <w:rFonts w:eastAsia="Times New Roman" w:cs="Arial"/>
          <w:szCs w:val="24"/>
          <w:vertAlign w:val="superscript"/>
        </w:rPr>
        <w:t>3</w:t>
      </w:r>
      <w:r w:rsidR="008E7199" w:rsidRPr="006E429A">
        <w:rPr>
          <w:rFonts w:eastAsia="Times New Roman" w:cs="Arial"/>
          <w:szCs w:val="24"/>
        </w:rPr>
        <w:t>, TR/</w:t>
      </w:r>
      <w:r w:rsidR="00EB27C8" w:rsidRPr="006E429A">
        <w:rPr>
          <w:rFonts w:eastAsia="Times New Roman" w:cs="Arial"/>
          <w:szCs w:val="24"/>
        </w:rPr>
        <w:t>TE = 2000/25 ms, flip angle = 60°, EPI-factor = 35,</w:t>
      </w:r>
      <w:r w:rsidR="00EB27C8" w:rsidRPr="006E429A">
        <w:rPr>
          <w:rFonts w:eastAsia="Times New Roman" w:cs="Times New Roman"/>
          <w:szCs w:val="24"/>
        </w:rPr>
        <w:t xml:space="preserve"> no slice gap</w:t>
      </w:r>
      <w:r w:rsidR="008E7199" w:rsidRPr="006E429A">
        <w:rPr>
          <w:rFonts w:eastAsia="Times New Roman" w:cs="Arial"/>
          <w:szCs w:val="24"/>
        </w:rPr>
        <w:t>)</w:t>
      </w:r>
      <w:r w:rsidR="00F73701" w:rsidRPr="006E429A">
        <w:rPr>
          <w:rFonts w:eastAsia="Times New Roman" w:cs="Arial"/>
          <w:szCs w:val="24"/>
        </w:rPr>
        <w:t xml:space="preserve"> </w:t>
      </w:r>
      <w:r w:rsidR="00F73701" w:rsidRPr="006E429A">
        <w:rPr>
          <w:rFonts w:eastAsia="Times New Roman" w:cs="Times New Roman"/>
          <w:szCs w:val="24"/>
        </w:rPr>
        <w:t xml:space="preserve">designed with Philips SofTone software (SofTone factor of 4.0) to generate </w:t>
      </w:r>
      <w:r w:rsidR="00B8796D" w:rsidRPr="006E429A">
        <w:rPr>
          <w:rFonts w:eastAsia="Times New Roman" w:cs="Times New Roman"/>
          <w:szCs w:val="24"/>
        </w:rPr>
        <w:t xml:space="preserve">less acoustic scanner </w:t>
      </w:r>
      <w:r w:rsidR="00F73701" w:rsidRPr="006E429A">
        <w:rPr>
          <w:rFonts w:eastAsia="Times New Roman" w:cs="Times New Roman"/>
          <w:szCs w:val="24"/>
        </w:rPr>
        <w:t>noise</w:t>
      </w:r>
      <w:r w:rsidR="00A514BB" w:rsidRPr="006E429A">
        <w:rPr>
          <w:rFonts w:eastAsia="Times New Roman" w:cs="Times New Roman"/>
          <w:szCs w:val="24"/>
        </w:rPr>
        <w:t xml:space="preserve"> (Thomas et al.</w:t>
      </w:r>
      <w:ins w:id="25" w:author="Kelly Chang" w:date="2017-03-26T18:11:00Z">
        <w:r w:rsidR="009F22DD">
          <w:rPr>
            <w:rFonts w:eastAsia="Times New Roman" w:cs="Times New Roman"/>
            <w:szCs w:val="24"/>
          </w:rPr>
          <w:t>,</w:t>
        </w:r>
      </w:ins>
      <w:r w:rsidR="00A514BB" w:rsidRPr="006E429A">
        <w:rPr>
          <w:rFonts w:eastAsia="Times New Roman" w:cs="Times New Roman"/>
          <w:szCs w:val="24"/>
        </w:rPr>
        <w:t xml:space="preserve"> 2014).</w:t>
      </w:r>
    </w:p>
    <w:p w14:paraId="4F9DCB82" w14:textId="2975B63D" w:rsidR="00BB10C3" w:rsidRPr="006E429A" w:rsidRDefault="00D96287" w:rsidP="00417377">
      <w:pPr>
        <w:spacing w:after="0"/>
        <w:jc w:val="both"/>
        <w:rPr>
          <w:rFonts w:cs="Times New Roman"/>
          <w:szCs w:val="24"/>
        </w:rPr>
      </w:pPr>
      <w:r w:rsidRPr="006E429A">
        <w:rPr>
          <w:rFonts w:eastAsia="Times New Roman" w:cs="Times New Roman"/>
          <w:szCs w:val="24"/>
        </w:rPr>
        <w:t xml:space="preserve">Standard pre-processing of fMRI data was carried out using BrainVoyager QX software (version 2.3.1 </w:t>
      </w:r>
      <w:r w:rsidRPr="006E429A">
        <w:rPr>
          <w:rFonts w:eastAsiaTheme="minorHAnsi" w:cs="AdvTimes"/>
          <w:szCs w:val="24"/>
        </w:rPr>
        <w:t>Brain Innovation B. V., Maastricht, The Netherlands</w:t>
      </w:r>
      <w:r w:rsidRPr="006E429A">
        <w:rPr>
          <w:rFonts w:eastAsia="Times New Roman" w:cs="Times New Roman"/>
          <w:szCs w:val="24"/>
        </w:rPr>
        <w:t>), incl</w:t>
      </w:r>
      <w:r w:rsidR="00E85B47" w:rsidRPr="006E429A">
        <w:rPr>
          <w:rFonts w:eastAsia="Times New Roman" w:cs="Times New Roman"/>
          <w:szCs w:val="24"/>
        </w:rPr>
        <w:t>uding slice scan time correction, temporal high-pass filtering, and 3D motion correction</w:t>
      </w:r>
      <w:r w:rsidRPr="006E429A">
        <w:rPr>
          <w:rFonts w:eastAsia="Times New Roman" w:cs="Times New Roman"/>
          <w:szCs w:val="24"/>
        </w:rPr>
        <w:t xml:space="preserve">. </w:t>
      </w:r>
      <w:r w:rsidRPr="006E429A">
        <w:rPr>
          <w:rFonts w:cs="Times New Roman"/>
          <w:szCs w:val="24"/>
        </w:rPr>
        <w:t xml:space="preserve">Functional data were aligned to </w:t>
      </w:r>
      <w:r w:rsidR="00ED1509" w:rsidRPr="006E429A">
        <w:rPr>
          <w:rFonts w:cs="Times New Roman"/>
          <w:szCs w:val="24"/>
        </w:rPr>
        <w:t xml:space="preserve">a </w:t>
      </w:r>
      <w:r w:rsidRPr="006E429A">
        <w:rPr>
          <w:rFonts w:cs="Times New Roman"/>
          <w:szCs w:val="24"/>
        </w:rPr>
        <w:t>T1-weighted anatomical image acquired in the same session (MPRAGE, 1 x 1 x 1 mm</w:t>
      </w:r>
      <w:r w:rsidRPr="006E429A">
        <w:rPr>
          <w:rFonts w:cs="Times New Roman"/>
          <w:szCs w:val="24"/>
          <w:vertAlign w:val="superscript"/>
        </w:rPr>
        <w:t>3</w:t>
      </w:r>
      <w:r w:rsidRPr="006E429A">
        <w:rPr>
          <w:rFonts w:cs="Times New Roman"/>
          <w:szCs w:val="24"/>
        </w:rPr>
        <w:t xml:space="preserve">). The </w:t>
      </w:r>
      <w:r w:rsidRPr="006E429A">
        <w:rPr>
          <w:rFonts w:cs="Times New Roman"/>
          <w:szCs w:val="24"/>
        </w:rPr>
        <w:lastRenderedPageBreak/>
        <w:t xml:space="preserve">anatomical images acquired in the two sessions were aligned to each other and to </w:t>
      </w:r>
      <w:r w:rsidRPr="006E429A">
        <w:rPr>
          <w:rFonts w:eastAsia="Times New Roman" w:cs="Times New Roman"/>
          <w:szCs w:val="24"/>
        </w:rPr>
        <w:t>each subject’s 3D Talairach-normalized anatomical dataset</w:t>
      </w:r>
      <w:r w:rsidRPr="006E429A">
        <w:rPr>
          <w:rFonts w:cs="Times New Roman"/>
          <w:szCs w:val="24"/>
        </w:rPr>
        <w:t xml:space="preserve">. The BrainVoyager </w:t>
      </w:r>
      <w:r w:rsidRPr="006E429A">
        <w:rPr>
          <w:rFonts w:eastAsia="Times New Roman" w:cs="Times New Roman"/>
          <w:szCs w:val="24"/>
        </w:rPr>
        <w:t>QX</w:t>
      </w:r>
      <w:r w:rsidRPr="006E429A">
        <w:rPr>
          <w:rFonts w:cs="Times New Roman"/>
          <w:szCs w:val="24"/>
        </w:rPr>
        <w:t xml:space="preserve"> automatic segmentation routine was used to reconstruct the cortical surface and the resulting smooth 3D surface was partially inflated.</w:t>
      </w:r>
      <w:r w:rsidR="00BB10C3" w:rsidRPr="006E429A">
        <w:rPr>
          <w:rFonts w:cs="Times New Roman"/>
          <w:szCs w:val="24"/>
        </w:rPr>
        <w:t xml:space="preserve"> </w:t>
      </w:r>
      <w:r w:rsidR="00BB10C3" w:rsidRPr="006E429A">
        <w:rPr>
          <w:rFonts w:eastAsia="Times New Roman" w:cs="Times New Roman"/>
          <w:szCs w:val="24"/>
        </w:rPr>
        <w:t xml:space="preserve">For each subject, large anatomical </w:t>
      </w:r>
      <w:r w:rsidR="00BB10C3" w:rsidRPr="006E429A">
        <w:rPr>
          <w:rFonts w:cs="Minion-Regular"/>
          <w:szCs w:val="24"/>
        </w:rPr>
        <w:t>regions of interest</w:t>
      </w:r>
      <w:r w:rsidR="00BB10C3" w:rsidRPr="006E429A">
        <w:rPr>
          <w:szCs w:val="24"/>
          <w:lang w:val="en"/>
        </w:rPr>
        <w:t xml:space="preserve"> </w:t>
      </w:r>
      <w:r w:rsidR="00BB10C3" w:rsidRPr="006E429A">
        <w:rPr>
          <w:rFonts w:eastAsia="Times New Roman" w:cs="Times New Roman"/>
          <w:szCs w:val="24"/>
        </w:rPr>
        <w:t>(ROIs) were selected from both</w:t>
      </w:r>
      <w:r w:rsidR="00BB10C3" w:rsidRPr="006E429A">
        <w:rPr>
          <w:rFonts w:cs="Times New Roman"/>
          <w:szCs w:val="24"/>
          <w:lang w:val="en"/>
        </w:rPr>
        <w:t xml:space="preserve"> hemispheres of the </w:t>
      </w:r>
      <w:r w:rsidR="006F175D" w:rsidRPr="006E429A">
        <w:rPr>
          <w:rFonts w:cs="Times New Roman"/>
          <w:szCs w:val="24"/>
          <w:lang w:val="en"/>
        </w:rPr>
        <w:t xml:space="preserve">auditory </w:t>
      </w:r>
      <w:r w:rsidR="00BB10C3" w:rsidRPr="006E429A">
        <w:rPr>
          <w:rFonts w:cs="Times New Roman"/>
          <w:szCs w:val="24"/>
          <w:lang w:val="en"/>
        </w:rPr>
        <w:t>cortical surface using drawing tools within BrainVoyager QX.</w:t>
      </w:r>
      <w:r w:rsidR="00BB10C3" w:rsidRPr="006E429A">
        <w:rPr>
          <w:rFonts w:eastAsia="Times New Roman" w:cs="Times New Roman"/>
          <w:szCs w:val="24"/>
        </w:rPr>
        <w:t xml:space="preserve"> Preprocessed time-course data for each 3D anatomical voxel within the volume ROI were then exported to </w:t>
      </w:r>
      <w:del w:id="26" w:author="Kelly Chang" w:date="2017-03-26T18:14:00Z">
        <w:r w:rsidR="00BB10C3" w:rsidRPr="006E429A" w:rsidDel="00A36D10">
          <w:rPr>
            <w:rFonts w:eastAsia="Times New Roman" w:cs="Times New Roman"/>
            <w:szCs w:val="24"/>
          </w:rPr>
          <w:delText xml:space="preserve">Matlab </w:delText>
        </w:r>
      </w:del>
      <w:ins w:id="27" w:author="Kelly Chang" w:date="2017-03-26T18:14:00Z">
        <w:r w:rsidR="00A36D10">
          <w:rPr>
            <w:rFonts w:eastAsia="Times New Roman" w:cs="Times New Roman"/>
            <w:szCs w:val="24"/>
          </w:rPr>
          <w:t>MATLAB</w:t>
        </w:r>
        <w:r w:rsidR="00A36D10" w:rsidRPr="006E429A">
          <w:rPr>
            <w:rFonts w:eastAsia="Times New Roman" w:cs="Times New Roman"/>
            <w:szCs w:val="24"/>
          </w:rPr>
          <w:t xml:space="preserve"> </w:t>
        </w:r>
      </w:ins>
      <w:r w:rsidR="00BB10C3" w:rsidRPr="006E429A">
        <w:rPr>
          <w:rFonts w:eastAsia="Times New Roman" w:cs="Times New Roman"/>
          <w:szCs w:val="24"/>
        </w:rPr>
        <w:t xml:space="preserve">for further analysis. </w:t>
      </w:r>
    </w:p>
    <w:p w14:paraId="73952A77" w14:textId="77777777" w:rsidR="001C3546" w:rsidRPr="006E429A" w:rsidRDefault="001D2673" w:rsidP="00417377">
      <w:pPr>
        <w:spacing w:after="0"/>
        <w:jc w:val="both"/>
        <w:rPr>
          <w:rStyle w:val="Emphasis"/>
          <w:b/>
          <w:szCs w:val="24"/>
        </w:rPr>
      </w:pPr>
      <w:r w:rsidRPr="006E429A">
        <w:rPr>
          <w:rStyle w:val="Emphasis"/>
          <w:b/>
          <w:szCs w:val="24"/>
        </w:rPr>
        <w:t>Auditory st</w:t>
      </w:r>
      <w:r w:rsidR="00F15A46" w:rsidRPr="006E429A">
        <w:rPr>
          <w:rStyle w:val="Emphasis"/>
          <w:b/>
          <w:szCs w:val="24"/>
        </w:rPr>
        <w:t>imulus presentation</w:t>
      </w:r>
    </w:p>
    <w:p w14:paraId="3C8B1B2E" w14:textId="77777777" w:rsidR="002A25A4" w:rsidRPr="006E429A" w:rsidRDefault="001C3546" w:rsidP="00417377">
      <w:pPr>
        <w:spacing w:after="0"/>
        <w:jc w:val="both"/>
        <w:rPr>
          <w:rFonts w:cs="Times New Roman"/>
          <w:szCs w:val="24"/>
        </w:rPr>
      </w:pPr>
      <w:r w:rsidRPr="006E429A">
        <w:rPr>
          <w:rFonts w:eastAsia="Times New Roman" w:cs="Times New Roman"/>
          <w:szCs w:val="24"/>
        </w:rPr>
        <w:t>Sound</w:t>
      </w:r>
      <w:r w:rsidR="002402A6" w:rsidRPr="006E429A">
        <w:rPr>
          <w:rFonts w:eastAsia="Times New Roman" w:cs="Times New Roman"/>
          <w:szCs w:val="24"/>
        </w:rPr>
        <w:t xml:space="preserve"> stimuli were generated in MATLAB using the Psychophysics Toolbox (www.psychtoolbox.org). Stimuli were delivered via MRI compatible insert earphones (S14, Sensimetrics), at a sampling rate of 44.1 kHz, with intensities </w:t>
      </w:r>
      <w:r w:rsidR="00785A7A" w:rsidRPr="006E429A">
        <w:rPr>
          <w:rFonts w:eastAsia="Times New Roman" w:cs="Times New Roman"/>
          <w:szCs w:val="24"/>
        </w:rPr>
        <w:t>calibrated</w:t>
      </w:r>
      <w:r w:rsidR="002402A6" w:rsidRPr="006E429A">
        <w:rPr>
          <w:rFonts w:eastAsia="Times New Roman" w:cs="Times New Roman"/>
          <w:szCs w:val="24"/>
        </w:rPr>
        <w:t xml:space="preserve"> to ensure flat frequency transmission from 100 Hz to 8 kHz.</w:t>
      </w:r>
      <w:r w:rsidR="002A25A4" w:rsidRPr="006E429A">
        <w:rPr>
          <w:rFonts w:eastAsia="Times New Roman" w:cs="Times New Roman"/>
          <w:szCs w:val="24"/>
        </w:rPr>
        <w:t xml:space="preserve"> After sound system calibration, all stimulus sound intensities were adjusted according to a standard equal-loudness curve created for insert earphones (ISO 226) to approximate equal perceived loudness across all frequencies. Acoustic noise from the scanner was attenuated by expanding-foam eartips as well as protective ear muffs placed over the ear following earphone insertion. Subjects reported hearing all stimuli at a clear and comfortably audible level</w:t>
      </w:r>
      <w:r w:rsidR="00F15A46" w:rsidRPr="006E429A">
        <w:rPr>
          <w:rFonts w:eastAsia="Times New Roman" w:cs="Times New Roman"/>
          <w:szCs w:val="24"/>
        </w:rPr>
        <w:t>,</w:t>
      </w:r>
      <w:r w:rsidR="002A25A4" w:rsidRPr="006E429A">
        <w:rPr>
          <w:rFonts w:eastAsia="Times New Roman" w:cs="Times New Roman"/>
          <w:szCs w:val="24"/>
        </w:rPr>
        <w:t xml:space="preserve"> with roughly equal loudness across all tones. </w:t>
      </w:r>
    </w:p>
    <w:p w14:paraId="3F9E889B" w14:textId="77777777" w:rsidR="00F15A46" w:rsidRDefault="00734707" w:rsidP="00417377">
      <w:pPr>
        <w:spacing w:after="0"/>
        <w:jc w:val="both"/>
        <w:rPr>
          <w:rFonts w:eastAsiaTheme="minorHAnsi" w:cs="Minion-Regular"/>
          <w:b/>
          <w:i/>
          <w:szCs w:val="24"/>
        </w:rPr>
      </w:pPr>
      <w:r w:rsidRPr="006E429A">
        <w:rPr>
          <w:rFonts w:eastAsiaTheme="minorHAnsi" w:cs="Minion-Regular"/>
          <w:b/>
          <w:i/>
          <w:szCs w:val="24"/>
        </w:rPr>
        <w:t>pRF</w:t>
      </w:r>
      <w:r w:rsidR="00F15A46" w:rsidRPr="006E429A">
        <w:rPr>
          <w:rFonts w:eastAsiaTheme="minorHAnsi" w:cs="Minion-Regular"/>
          <w:b/>
          <w:i/>
          <w:szCs w:val="24"/>
        </w:rPr>
        <w:t xml:space="preserve"> estimation </w:t>
      </w:r>
    </w:p>
    <w:p w14:paraId="3FEB746E" w14:textId="4D08DB13" w:rsidR="00D96287" w:rsidRPr="006E429A" w:rsidRDefault="000B211D" w:rsidP="00417377">
      <w:pPr>
        <w:spacing w:after="0"/>
        <w:jc w:val="both"/>
        <w:rPr>
          <w:rFonts w:eastAsia="Times New Roman" w:cs="Times New Roman"/>
          <w:szCs w:val="24"/>
        </w:rPr>
      </w:pPr>
      <w:r w:rsidRPr="006E429A">
        <w:rPr>
          <w:szCs w:val="24"/>
        </w:rPr>
        <w:t xml:space="preserve">To reduce the influence of spatiotemporal nonlinearities on pRF estimates, </w:t>
      </w:r>
      <w:r w:rsidR="007F7DB5" w:rsidRPr="006E429A">
        <w:rPr>
          <w:rFonts w:cs="Times New Roman"/>
          <w:szCs w:val="24"/>
        </w:rPr>
        <w:t>w</w:t>
      </w:r>
      <w:r w:rsidR="002402A6" w:rsidRPr="006E429A">
        <w:rPr>
          <w:rFonts w:cs="Times New Roman"/>
          <w:szCs w:val="24"/>
        </w:rPr>
        <w:t xml:space="preserve">e measured fMRI responses </w:t>
      </w:r>
      <w:r w:rsidR="008D3E51" w:rsidRPr="006E429A">
        <w:rPr>
          <w:rFonts w:cs="Times New Roman"/>
          <w:szCs w:val="24"/>
        </w:rPr>
        <w:t>to</w:t>
      </w:r>
      <w:r w:rsidR="002402A6" w:rsidRPr="006E429A">
        <w:rPr>
          <w:rFonts w:cs="Times New Roman"/>
          <w:szCs w:val="24"/>
        </w:rPr>
        <w:t xml:space="preserve"> </w:t>
      </w:r>
      <w:r w:rsidR="0001784D">
        <w:rPr>
          <w:rFonts w:cs="Times New Roman"/>
          <w:szCs w:val="24"/>
        </w:rPr>
        <w:t xml:space="preserve">a high-resolution </w:t>
      </w:r>
      <w:r w:rsidR="002402A6" w:rsidRPr="006E429A">
        <w:rPr>
          <w:rFonts w:eastAsia="Times New Roman" w:cs="Times New Roman"/>
          <w:szCs w:val="24"/>
        </w:rPr>
        <w:t>random</w:t>
      </w:r>
      <w:r w:rsidR="00F15A46" w:rsidRPr="006E429A">
        <w:rPr>
          <w:rFonts w:eastAsia="Times New Roman" w:cs="Times New Roman"/>
          <w:szCs w:val="24"/>
        </w:rPr>
        <w:t>ized</w:t>
      </w:r>
      <w:r w:rsidR="002402A6" w:rsidRPr="006E429A">
        <w:rPr>
          <w:rFonts w:eastAsia="Times New Roman" w:cs="Times New Roman"/>
          <w:szCs w:val="24"/>
        </w:rPr>
        <w:t xml:space="preserve"> </w:t>
      </w:r>
      <w:r w:rsidR="007F7DB5" w:rsidRPr="006E429A">
        <w:rPr>
          <w:rFonts w:eastAsia="Times New Roman" w:cs="Times New Roman"/>
          <w:szCs w:val="24"/>
        </w:rPr>
        <w:t xml:space="preserve">pure </w:t>
      </w:r>
      <w:r w:rsidR="002402A6" w:rsidRPr="006E429A">
        <w:rPr>
          <w:rFonts w:eastAsia="Times New Roman" w:cs="Times New Roman"/>
          <w:szCs w:val="24"/>
        </w:rPr>
        <w:t>tone sequences</w:t>
      </w:r>
      <w:r w:rsidR="000F1212" w:rsidRPr="006E429A">
        <w:rPr>
          <w:rFonts w:eastAsia="Times New Roman" w:cs="Times New Roman"/>
          <w:szCs w:val="24"/>
        </w:rPr>
        <w:t xml:space="preserve"> </w:t>
      </w:r>
      <w:r w:rsidR="00076339" w:rsidRPr="006E429A">
        <w:rPr>
          <w:rFonts w:cs="Arial"/>
          <w:szCs w:val="24"/>
        </w:rPr>
        <w:t xml:space="preserve">consisting of </w:t>
      </w:r>
      <w:r w:rsidR="007F7DB5" w:rsidRPr="006E429A">
        <w:rPr>
          <w:rFonts w:cs="Arial"/>
          <w:szCs w:val="24"/>
        </w:rPr>
        <w:t>240 frequency blocks</w:t>
      </w:r>
      <w:r w:rsidR="00076339" w:rsidRPr="006E429A">
        <w:rPr>
          <w:rFonts w:cs="Arial"/>
          <w:szCs w:val="24"/>
        </w:rPr>
        <w:t xml:space="preserve">. </w:t>
      </w:r>
      <w:r w:rsidR="00E104A4" w:rsidRPr="006E429A">
        <w:rPr>
          <w:rFonts w:cs="Arial"/>
          <w:szCs w:val="24"/>
        </w:rPr>
        <w:t xml:space="preserve">As shown in </w:t>
      </w:r>
      <w:r w:rsidR="00E104A4" w:rsidRPr="006E429A">
        <w:rPr>
          <w:rFonts w:cs="Arial"/>
          <w:b/>
          <w:szCs w:val="24"/>
        </w:rPr>
        <w:t>Figure 1A</w:t>
      </w:r>
      <w:r w:rsidR="00E104A4" w:rsidRPr="006E429A">
        <w:rPr>
          <w:rFonts w:cs="Arial"/>
          <w:szCs w:val="24"/>
        </w:rPr>
        <w:t>, e</w:t>
      </w:r>
      <w:r w:rsidR="00076339" w:rsidRPr="006E429A">
        <w:rPr>
          <w:rFonts w:cs="Arial"/>
          <w:szCs w:val="24"/>
        </w:rPr>
        <w:t xml:space="preserve">ach block lasted </w:t>
      </w:r>
      <w:r w:rsidR="000F1212" w:rsidRPr="006E429A">
        <w:rPr>
          <w:rFonts w:cs="Arial"/>
          <w:szCs w:val="24"/>
        </w:rPr>
        <w:t>2 s</w:t>
      </w:r>
      <w:r w:rsidR="00076339" w:rsidRPr="006E429A">
        <w:rPr>
          <w:rFonts w:cs="Arial"/>
          <w:szCs w:val="24"/>
        </w:rPr>
        <w:t xml:space="preserve"> and consisted </w:t>
      </w:r>
      <w:r w:rsidR="00076339" w:rsidRPr="006E429A">
        <w:rPr>
          <w:rFonts w:eastAsia="Times New Roman" w:cs="Times New Roman"/>
          <w:szCs w:val="24"/>
        </w:rPr>
        <w:t xml:space="preserve">8 pure tone bursts of </w:t>
      </w:r>
      <w:r w:rsidR="00076339" w:rsidRPr="006E429A">
        <w:rPr>
          <w:rFonts w:cs="Arial"/>
          <w:szCs w:val="24"/>
        </w:rPr>
        <w:t xml:space="preserve">a single frequency. </w:t>
      </w:r>
      <w:r w:rsidR="007F7DB5" w:rsidRPr="006E429A">
        <w:rPr>
          <w:rFonts w:cs="Arial"/>
          <w:szCs w:val="24"/>
        </w:rPr>
        <w:t xml:space="preserve"> </w:t>
      </w:r>
      <w:r w:rsidR="00076339" w:rsidRPr="006E429A">
        <w:rPr>
          <w:rFonts w:eastAsia="Times New Roman" w:cs="Times New Roman"/>
          <w:szCs w:val="24"/>
        </w:rPr>
        <w:t xml:space="preserve">Each burst lasted either 50 ms or 200 ms in duration (inter-stimulus interval </w:t>
      </w:r>
      <w:r w:rsidR="00076339" w:rsidRPr="006E429A">
        <w:rPr>
          <w:rFonts w:eastAsia="Times New Roman" w:cs="Times New Roman"/>
          <w:szCs w:val="24"/>
        </w:rPr>
        <w:lastRenderedPageBreak/>
        <w:t>= 50ms)</w:t>
      </w:r>
      <w:r w:rsidR="009D5BF7">
        <w:rPr>
          <w:rFonts w:eastAsia="Times New Roman" w:cs="Times New Roman"/>
          <w:szCs w:val="24"/>
        </w:rPr>
        <w:t xml:space="preserve"> and was presented</w:t>
      </w:r>
      <w:r w:rsidR="00076339" w:rsidRPr="006E429A">
        <w:rPr>
          <w:rFonts w:eastAsia="Times New Roman" w:cs="Times New Roman"/>
          <w:szCs w:val="24"/>
        </w:rPr>
        <w:t xml:space="preserve"> in a pseudo-randomized order, resulting in a “Morse code” like pattern of tones. This served to increase the perceptual salience of the tone bursts over the background scanner noise. The frequencies presented in the blocks </w:t>
      </w:r>
      <w:r w:rsidR="007F7DB5" w:rsidRPr="006E429A">
        <w:rPr>
          <w:rFonts w:cs="Arial"/>
          <w:szCs w:val="24"/>
        </w:rPr>
        <w:t>rang</w:t>
      </w:r>
      <w:r w:rsidR="00076339" w:rsidRPr="006E429A">
        <w:rPr>
          <w:rFonts w:cs="Arial"/>
          <w:szCs w:val="24"/>
        </w:rPr>
        <w:t>ed</w:t>
      </w:r>
      <w:r w:rsidR="007F7DB5" w:rsidRPr="006E429A">
        <w:rPr>
          <w:rFonts w:cs="Arial"/>
          <w:szCs w:val="24"/>
        </w:rPr>
        <w:t xml:space="preserve"> from 88-8000 Hz</w:t>
      </w:r>
      <w:r w:rsidR="00076339" w:rsidRPr="006E429A">
        <w:rPr>
          <w:rFonts w:cs="Times New Roman"/>
          <w:szCs w:val="24"/>
        </w:rPr>
        <w:t>, each</w:t>
      </w:r>
      <w:r w:rsidR="00076339" w:rsidRPr="006E429A">
        <w:rPr>
          <w:rFonts w:eastAsia="Times New Roman" w:cs="Times New Roman"/>
          <w:szCs w:val="24"/>
        </w:rPr>
        <w:t xml:space="preserve"> </w:t>
      </w:r>
      <w:r w:rsidRPr="006E429A">
        <w:rPr>
          <w:rFonts w:eastAsia="Times New Roman" w:cs="Times New Roman"/>
          <w:szCs w:val="24"/>
        </w:rPr>
        <w:t>frequency</w:t>
      </w:r>
      <w:r w:rsidR="00556B42" w:rsidRPr="006E429A">
        <w:rPr>
          <w:rFonts w:eastAsia="Times New Roman" w:cs="Times New Roman"/>
          <w:szCs w:val="24"/>
        </w:rPr>
        <w:t xml:space="preserve"> block</w:t>
      </w:r>
      <w:r w:rsidRPr="006E429A">
        <w:rPr>
          <w:rFonts w:eastAsia="Times New Roman" w:cs="Times New Roman"/>
          <w:szCs w:val="24"/>
        </w:rPr>
        <w:t xml:space="preserve"> </w:t>
      </w:r>
      <w:r w:rsidR="002402A6" w:rsidRPr="006E429A">
        <w:rPr>
          <w:rFonts w:eastAsia="Times New Roman" w:cs="Times New Roman"/>
          <w:szCs w:val="24"/>
        </w:rPr>
        <w:t xml:space="preserve">was presented only once per scan and </w:t>
      </w:r>
      <w:r w:rsidR="00556B42" w:rsidRPr="006E429A">
        <w:rPr>
          <w:rFonts w:eastAsia="Times New Roman" w:cs="Times New Roman"/>
          <w:szCs w:val="24"/>
        </w:rPr>
        <w:t xml:space="preserve">block </w:t>
      </w:r>
      <w:r w:rsidR="002402A6" w:rsidRPr="006E429A">
        <w:rPr>
          <w:rFonts w:eastAsia="Times New Roman" w:cs="Times New Roman"/>
          <w:szCs w:val="24"/>
        </w:rPr>
        <w:t>order was randomly shuffled for each scan. Following every 60 blocks was a 12</w:t>
      </w:r>
      <w:del w:id="28" w:author="Kelly Chang" w:date="2017-03-26T18:49:00Z">
        <w:r w:rsidR="002402A6" w:rsidRPr="006E429A" w:rsidDel="000E6728">
          <w:rPr>
            <w:rFonts w:eastAsia="Times New Roman" w:cs="Times New Roman"/>
            <w:szCs w:val="24"/>
          </w:rPr>
          <w:delText xml:space="preserve"> </w:delText>
        </w:r>
      </w:del>
      <w:r w:rsidR="002402A6" w:rsidRPr="006E429A">
        <w:rPr>
          <w:rFonts w:eastAsia="Times New Roman" w:cs="Times New Roman"/>
          <w:szCs w:val="24"/>
        </w:rPr>
        <w:t>s silent pause</w:t>
      </w:r>
      <w:r w:rsidR="00D029D8" w:rsidRPr="006E429A">
        <w:rPr>
          <w:rFonts w:eastAsia="Times New Roman" w:cs="Times New Roman"/>
          <w:szCs w:val="24"/>
        </w:rPr>
        <w:t xml:space="preserve">. This silent period </w:t>
      </w:r>
      <w:r w:rsidR="002402A6" w:rsidRPr="006E429A">
        <w:rPr>
          <w:rFonts w:eastAsia="Times New Roman" w:cs="Times New Roman"/>
          <w:szCs w:val="24"/>
        </w:rPr>
        <w:t>allow</w:t>
      </w:r>
      <w:r w:rsidR="00D029D8" w:rsidRPr="006E429A">
        <w:rPr>
          <w:rFonts w:eastAsia="Times New Roman" w:cs="Times New Roman"/>
          <w:szCs w:val="24"/>
        </w:rPr>
        <w:t xml:space="preserve">s </w:t>
      </w:r>
      <w:r w:rsidR="002402A6" w:rsidRPr="006E429A">
        <w:rPr>
          <w:rFonts w:eastAsia="Times New Roman" w:cs="Times New Roman"/>
          <w:szCs w:val="24"/>
        </w:rPr>
        <w:t>the pRF algorithm to</w:t>
      </w:r>
      <w:r w:rsidR="008D38FB" w:rsidRPr="006E429A">
        <w:rPr>
          <w:rFonts w:eastAsia="Times New Roman" w:cs="Times New Roman"/>
          <w:szCs w:val="24"/>
        </w:rPr>
        <w:t xml:space="preserve"> better</w:t>
      </w:r>
      <w:r w:rsidR="002402A6" w:rsidRPr="006E429A">
        <w:rPr>
          <w:rFonts w:eastAsia="Times New Roman" w:cs="Times New Roman"/>
          <w:szCs w:val="24"/>
        </w:rPr>
        <w:t xml:space="preserve"> estimate the baseline fMRI response to scanner noise. Each subject participated in a single </w:t>
      </w:r>
      <w:r w:rsidRPr="006E429A">
        <w:rPr>
          <w:rFonts w:eastAsia="Times New Roman" w:cs="Times New Roman"/>
          <w:szCs w:val="24"/>
        </w:rPr>
        <w:t>pRF estimation</w:t>
      </w:r>
      <w:r w:rsidR="002402A6" w:rsidRPr="006E429A">
        <w:rPr>
          <w:rFonts w:eastAsia="Times New Roman" w:cs="Times New Roman"/>
          <w:szCs w:val="24"/>
        </w:rPr>
        <w:t xml:space="preserve"> scanning session, consisting of 6 scans, each containing a different random</w:t>
      </w:r>
      <w:r w:rsidR="00B044EA" w:rsidRPr="006E429A">
        <w:rPr>
          <w:rFonts w:eastAsia="Times New Roman" w:cs="Times New Roman"/>
          <w:szCs w:val="24"/>
        </w:rPr>
        <w:t>ized</w:t>
      </w:r>
      <w:r w:rsidR="002402A6" w:rsidRPr="006E429A">
        <w:rPr>
          <w:rFonts w:eastAsia="Times New Roman" w:cs="Times New Roman"/>
          <w:szCs w:val="24"/>
        </w:rPr>
        <w:t xml:space="preserve"> sequence of the same</w:t>
      </w:r>
      <w:r w:rsidR="00B044EA" w:rsidRPr="006E429A">
        <w:rPr>
          <w:rFonts w:eastAsia="Times New Roman" w:cs="Times New Roman"/>
          <w:szCs w:val="24"/>
        </w:rPr>
        <w:t xml:space="preserve"> 240</w:t>
      </w:r>
      <w:r w:rsidR="002402A6" w:rsidRPr="006E429A">
        <w:rPr>
          <w:rFonts w:eastAsia="Times New Roman" w:cs="Times New Roman"/>
          <w:szCs w:val="24"/>
        </w:rPr>
        <w:t xml:space="preserve"> </w:t>
      </w:r>
      <w:r w:rsidR="00B044EA" w:rsidRPr="006E429A">
        <w:rPr>
          <w:rFonts w:eastAsia="Times New Roman" w:cs="Times New Roman"/>
          <w:szCs w:val="24"/>
        </w:rPr>
        <w:t>frequency blocks</w:t>
      </w:r>
      <w:r w:rsidR="002402A6" w:rsidRPr="006E429A">
        <w:rPr>
          <w:rFonts w:eastAsia="Times New Roman" w:cs="Times New Roman"/>
          <w:szCs w:val="24"/>
        </w:rPr>
        <w:t>.</w:t>
      </w:r>
    </w:p>
    <w:p w14:paraId="46DE7CCC" w14:textId="2E18894D" w:rsidR="00E354DD" w:rsidRPr="006E429A" w:rsidRDefault="009D7ACA" w:rsidP="00417377">
      <w:pPr>
        <w:spacing w:after="0"/>
        <w:jc w:val="both"/>
        <w:rPr>
          <w:rFonts w:cs="Arial"/>
          <w:bCs/>
          <w:szCs w:val="24"/>
        </w:rPr>
      </w:pPr>
      <w:r w:rsidRPr="006E429A">
        <w:rPr>
          <w:szCs w:val="24"/>
          <w:lang w:val="en"/>
        </w:rPr>
        <w:t>Following</w:t>
      </w:r>
      <w:r w:rsidR="00E45650" w:rsidRPr="006E429A">
        <w:rPr>
          <w:szCs w:val="24"/>
          <w:lang w:val="en"/>
        </w:rPr>
        <w:t xml:space="preserve"> previously described methods</w:t>
      </w:r>
      <w:r w:rsidRPr="006E429A">
        <w:rPr>
          <w:szCs w:val="24"/>
          <w:lang w:val="en"/>
        </w:rPr>
        <w:t xml:space="preserve">, </w:t>
      </w:r>
      <w:r w:rsidR="009A3DE9" w:rsidRPr="006E429A">
        <w:rPr>
          <w:szCs w:val="24"/>
          <w:lang w:val="en"/>
        </w:rPr>
        <w:t xml:space="preserve">we </w:t>
      </w:r>
      <w:r w:rsidR="009A3DE9" w:rsidRPr="006E429A">
        <w:rPr>
          <w:rFonts w:eastAsia="Times New Roman" w:cs="Times New Roman"/>
          <w:szCs w:val="24"/>
        </w:rPr>
        <w:t>used customized MATLAB</w:t>
      </w:r>
      <w:r w:rsidR="009A3DE9" w:rsidRPr="006E429A">
        <w:rPr>
          <w:rFonts w:cs="Arial"/>
          <w:bCs/>
          <w:szCs w:val="24"/>
        </w:rPr>
        <w:t xml:space="preserve"> </w:t>
      </w:r>
      <w:r w:rsidR="009A3DE9" w:rsidRPr="006E429A">
        <w:rPr>
          <w:rFonts w:eastAsia="Times New Roman" w:cs="Times New Roman"/>
          <w:szCs w:val="24"/>
        </w:rPr>
        <w:t xml:space="preserve">software </w:t>
      </w:r>
      <w:r w:rsidR="009A3DE9" w:rsidRPr="006E429A">
        <w:rPr>
          <w:szCs w:val="24"/>
          <w:lang w:val="en"/>
        </w:rPr>
        <w:t>to estimate</w:t>
      </w:r>
      <w:r w:rsidR="009A62B0" w:rsidRPr="006E429A">
        <w:rPr>
          <w:szCs w:val="24"/>
          <w:lang w:val="en"/>
        </w:rPr>
        <w:t xml:space="preserve"> the </w:t>
      </w:r>
      <w:r w:rsidR="00F8131C">
        <w:rPr>
          <w:szCs w:val="24"/>
          <w:lang w:val="en"/>
        </w:rPr>
        <w:t>frequency tuning curves for</w:t>
      </w:r>
      <w:r w:rsidR="009A62B0" w:rsidRPr="006E429A">
        <w:rPr>
          <w:rFonts w:cs="Arial"/>
          <w:bCs/>
          <w:szCs w:val="24"/>
        </w:rPr>
        <w:t xml:space="preserve"> individual voxels based on a linear temporal model of the fMRI BOLD response time course</w:t>
      </w:r>
      <w:r w:rsidR="00B857BE" w:rsidRPr="006E429A">
        <w:rPr>
          <w:rFonts w:cs="Arial"/>
          <w:bCs/>
          <w:szCs w:val="24"/>
        </w:rPr>
        <w:t xml:space="preserve"> </w:t>
      </w:r>
      <w:r w:rsidR="00B857BE" w:rsidRPr="006E429A">
        <w:rPr>
          <w:rFonts w:cs="Arial"/>
          <w:bCs/>
          <w:szCs w:val="24"/>
        </w:rPr>
        <w:fldChar w:fldCharType="begin"/>
      </w:r>
      <w:r w:rsidR="00B857BE" w:rsidRPr="006E429A">
        <w:rPr>
          <w:rFonts w:cs="Arial"/>
          <w:bCs/>
          <w:szCs w:val="24"/>
        </w:rPr>
        <w:instrText xml:space="preserve"> ADDIN EN.CITE &lt;EndNote&gt;&lt;Cite&gt;&lt;Author&gt;Thomas&lt;/Author&gt;&lt;Year&gt;2014&lt;/Year&gt;&lt;RecNum&gt;107&lt;/RecNum&gt;&lt;DisplayText&gt;(Thomas et al., 2014)&lt;/DisplayText&gt;&lt;record&gt;&lt;rec-number&gt;107&lt;/rec-number&gt;&lt;foreign-keys&gt;&lt;key app="EN" db-id="sex9ffrdj9s929er9xm59xwvewxx2d9vs55t"&gt;107&lt;/key&gt;&lt;/foreign-keys&gt;&lt;ref-type name="Journal Article"&gt;17&lt;/ref-type&gt;&lt;contributors&gt;&lt;authors&gt;&lt;author&gt;Thomas, Jessica M.&lt;/author&gt;&lt;author&gt;Huber, Elizabeth&lt;/author&gt;&lt;author&gt;Stecker, G. C.&lt;/author&gt;&lt;author&gt;Boynton, G. M.&lt;/author&gt;&lt;author&gt;Saenz, M.&lt;/author&gt;&lt;author&gt;Fine, I.&lt;/author&gt;&lt;/authors&gt;&lt;/contributors&gt;&lt;titles&gt;&lt;title&gt;Population receptive field estimates of human auditory cortex&lt;/title&gt;&lt;secondary-title&gt;NeuroImage&lt;/secondary-title&gt;&lt;/titles&gt;&lt;periodical&gt;&lt;full-title&gt;NeuroImage&lt;/full-title&gt;&lt;/periodical&gt;&lt;dates&gt;&lt;year&gt;2014&lt;/year&gt;&lt;/dates&gt;&lt;urls&gt;&lt;/urls&gt;&lt;/record&gt;&lt;/Cite&gt;&lt;/EndNote&gt;</w:instrText>
      </w:r>
      <w:r w:rsidR="00B857BE" w:rsidRPr="006E429A">
        <w:rPr>
          <w:rFonts w:cs="Arial"/>
          <w:bCs/>
          <w:szCs w:val="24"/>
        </w:rPr>
        <w:fldChar w:fldCharType="separate"/>
      </w:r>
      <w:r w:rsidR="00B857BE" w:rsidRPr="006E429A">
        <w:rPr>
          <w:rFonts w:cs="Arial"/>
          <w:bCs/>
          <w:noProof/>
          <w:szCs w:val="24"/>
        </w:rPr>
        <w:t>(</w:t>
      </w:r>
      <w:hyperlink w:anchor="_ENREF_34" w:tooltip="Thomas, 2014 #107" w:history="1">
        <w:r w:rsidR="00883B63" w:rsidRPr="006E429A">
          <w:rPr>
            <w:rFonts w:cs="Arial"/>
            <w:bCs/>
            <w:noProof/>
            <w:szCs w:val="24"/>
          </w:rPr>
          <w:t>Thomas et al., 2014</w:t>
        </w:r>
      </w:hyperlink>
      <w:r w:rsidR="00B857BE" w:rsidRPr="006E429A">
        <w:rPr>
          <w:rFonts w:cs="Arial"/>
          <w:bCs/>
          <w:noProof/>
          <w:szCs w:val="24"/>
        </w:rPr>
        <w:t>)</w:t>
      </w:r>
      <w:r w:rsidR="00B857BE" w:rsidRPr="006E429A">
        <w:rPr>
          <w:rFonts w:cs="Arial"/>
          <w:bCs/>
          <w:szCs w:val="24"/>
        </w:rPr>
        <w:fldChar w:fldCharType="end"/>
      </w:r>
      <w:r w:rsidR="009A62B0" w:rsidRPr="006E429A">
        <w:rPr>
          <w:rFonts w:cs="Arial"/>
          <w:bCs/>
          <w:szCs w:val="24"/>
        </w:rPr>
        <w:t>.</w:t>
      </w:r>
      <w:r w:rsidR="00734707" w:rsidRPr="006E429A">
        <w:rPr>
          <w:rFonts w:cs="Arial"/>
          <w:bCs/>
          <w:szCs w:val="24"/>
        </w:rPr>
        <w:t xml:space="preserve"> Briefly, a</w:t>
      </w:r>
      <w:r w:rsidR="00C96413" w:rsidRPr="006E429A">
        <w:rPr>
          <w:rFonts w:cs="Arial"/>
          <w:bCs/>
          <w:szCs w:val="24"/>
        </w:rPr>
        <w:t>nalysis beg</w:t>
      </w:r>
      <w:r w:rsidR="00556B42" w:rsidRPr="006E429A">
        <w:rPr>
          <w:rFonts w:cs="Arial"/>
          <w:bCs/>
          <w:szCs w:val="24"/>
        </w:rPr>
        <w:t>an</w:t>
      </w:r>
      <w:r w:rsidR="00C96413" w:rsidRPr="006E429A">
        <w:rPr>
          <w:rFonts w:cs="Arial"/>
          <w:bCs/>
          <w:szCs w:val="24"/>
        </w:rPr>
        <w:t xml:space="preserve"> by defining a stimulus time course, which indicates the presence or absence of a particular frequency over time. This stimulus time course </w:t>
      </w:r>
      <w:r w:rsidR="00556B42" w:rsidRPr="006E429A">
        <w:rPr>
          <w:rFonts w:cs="Arial"/>
          <w:bCs/>
          <w:szCs w:val="24"/>
        </w:rPr>
        <w:t>wa</w:t>
      </w:r>
      <w:r w:rsidR="00C96413" w:rsidRPr="006E429A">
        <w:rPr>
          <w:rFonts w:cs="Arial"/>
          <w:bCs/>
          <w:szCs w:val="24"/>
        </w:rPr>
        <w:t>s convolved with each subject’s estimated hemodynamic response function (H</w:t>
      </w:r>
      <w:r w:rsidR="00734707" w:rsidRPr="006E429A">
        <w:rPr>
          <w:rFonts w:cs="Arial"/>
          <w:bCs/>
          <w:szCs w:val="24"/>
        </w:rPr>
        <w:t>DR) modeled as a gamma</w:t>
      </w:r>
      <w:r w:rsidR="00BE29CA">
        <w:rPr>
          <w:rFonts w:cs="Arial"/>
          <w:bCs/>
          <w:szCs w:val="24"/>
        </w:rPr>
        <w:t xml:space="preserve"> probability density</w:t>
      </w:r>
      <w:r w:rsidR="00734707" w:rsidRPr="006E429A">
        <w:rPr>
          <w:rFonts w:cs="Arial"/>
          <w:bCs/>
          <w:szCs w:val="24"/>
        </w:rPr>
        <w:t xml:space="preserve"> function </w:t>
      </w:r>
      <w:r w:rsidR="00C96413" w:rsidRPr="006E429A">
        <w:rPr>
          <w:rFonts w:cs="Arial"/>
          <w:bCs/>
          <w:szCs w:val="24"/>
        </w:rPr>
        <w:fldChar w:fldCharType="begin"/>
      </w:r>
      <w:r w:rsidR="00C96413" w:rsidRPr="006E429A">
        <w:rPr>
          <w:rFonts w:cs="Arial"/>
          <w:bCs/>
          <w:szCs w:val="24"/>
        </w:rPr>
        <w:instrText xml:space="preserve"> ADDIN EN.CITE &lt;EndNote&gt;&lt;Cite&gt;&lt;Author&gt;Boynton&lt;/Author&gt;&lt;Year&gt;1996&lt;/Year&gt;&lt;RecNum&gt;50&lt;/RecNum&gt;&lt;DisplayText&gt;(Boynton et al., 1996)&lt;/DisplayText&gt;&lt;record&gt;&lt;rec-number&gt;50&lt;/rec-number&gt;&lt;foreign-keys&gt;&lt;key app="EN" db-id="sex9ffrdj9s929er9xm59xwvewxx2d9vs55t"&gt;50&lt;/key&gt;&lt;/foreign-keys&gt;&lt;ref-type name="Journal Article"&gt;17&lt;/ref-type&gt;&lt;contributors&gt;&lt;authors&gt;&lt;author&gt;Boynton, Geoffrey M&lt;/author&gt;&lt;author&gt;Engel, Stephen A&lt;/author&gt;&lt;author&gt;Glover, Gary H&lt;/author&gt;&lt;author&gt;Heeger, David J&lt;/author&gt;&lt;/authors&gt;&lt;/contributors&gt;&lt;titles&gt;&lt;title&gt;Linear systems analysis of functional magnetic resonance imaging in human V1&lt;/title&gt;&lt;secondary-title&gt;The Journal of Neuroscience&lt;/secondary-title&gt;&lt;/titles&gt;&lt;periodical&gt;&lt;full-title&gt;The Journal of Neuroscience&lt;/full-title&gt;&lt;/periodical&gt;&lt;pages&gt;4207-4221&lt;/pages&gt;&lt;volume&gt;16&lt;/volume&gt;&lt;number&gt;13&lt;/number&gt;&lt;dates&gt;&lt;year&gt;1996&lt;/year&gt;&lt;/dates&gt;&lt;isbn&gt;0270-6474&lt;/isbn&gt;&lt;urls&gt;&lt;/urls&gt;&lt;/record&gt;&lt;/Cite&gt;&lt;/EndNote&gt;</w:instrText>
      </w:r>
      <w:r w:rsidR="00C96413" w:rsidRPr="006E429A">
        <w:rPr>
          <w:rFonts w:cs="Arial"/>
          <w:bCs/>
          <w:szCs w:val="24"/>
        </w:rPr>
        <w:fldChar w:fldCharType="separate"/>
      </w:r>
      <w:r w:rsidR="00C96413" w:rsidRPr="006E429A">
        <w:rPr>
          <w:rFonts w:cs="Arial"/>
          <w:bCs/>
          <w:noProof/>
          <w:szCs w:val="24"/>
        </w:rPr>
        <w:t>(</w:t>
      </w:r>
      <w:hyperlink w:anchor="_ENREF_3" w:tooltip="Boynton, 1996 #50" w:history="1">
        <w:r w:rsidR="00883B63" w:rsidRPr="006E429A">
          <w:rPr>
            <w:rFonts w:cs="Arial"/>
            <w:bCs/>
            <w:noProof/>
            <w:szCs w:val="24"/>
          </w:rPr>
          <w:t>Boynton et al., 1996</w:t>
        </w:r>
      </w:hyperlink>
      <w:r w:rsidR="00C96413" w:rsidRPr="006E429A">
        <w:rPr>
          <w:rFonts w:cs="Arial"/>
          <w:bCs/>
          <w:noProof/>
          <w:szCs w:val="24"/>
        </w:rPr>
        <w:t>)</w:t>
      </w:r>
      <w:r w:rsidR="00C96413" w:rsidRPr="006E429A">
        <w:rPr>
          <w:rFonts w:cs="Arial"/>
          <w:bCs/>
          <w:szCs w:val="24"/>
        </w:rPr>
        <w:fldChar w:fldCharType="end"/>
      </w:r>
      <w:r w:rsidR="00734707" w:rsidRPr="006E429A">
        <w:rPr>
          <w:rFonts w:cs="Arial"/>
          <w:bCs/>
          <w:szCs w:val="24"/>
        </w:rPr>
        <w:t xml:space="preserve">. </w:t>
      </w:r>
      <w:r w:rsidR="00C96413" w:rsidRPr="006E429A">
        <w:rPr>
          <w:rFonts w:cs="Arial"/>
          <w:bCs/>
          <w:szCs w:val="24"/>
        </w:rPr>
        <w:t xml:space="preserve">Each voxel’s response </w:t>
      </w:r>
      <w:r w:rsidR="00556B42" w:rsidRPr="006E429A">
        <w:rPr>
          <w:rFonts w:cs="Arial"/>
          <w:bCs/>
          <w:szCs w:val="24"/>
        </w:rPr>
        <w:t>wa</w:t>
      </w:r>
      <w:r w:rsidR="00C96413" w:rsidRPr="006E429A">
        <w:rPr>
          <w:rFonts w:cs="Arial"/>
          <w:bCs/>
          <w:szCs w:val="24"/>
        </w:rPr>
        <w:t xml:space="preserve">s modeled using </w:t>
      </w:r>
      <w:r w:rsidR="00B857BE" w:rsidRPr="006E429A">
        <w:rPr>
          <w:rFonts w:cs="Arial"/>
          <w:bCs/>
          <w:szCs w:val="24"/>
        </w:rPr>
        <w:t>the</w:t>
      </w:r>
      <w:r w:rsidR="00C96413" w:rsidRPr="006E429A">
        <w:rPr>
          <w:rFonts w:cs="Arial"/>
          <w:bCs/>
          <w:szCs w:val="24"/>
        </w:rPr>
        <w:t xml:space="preserve"> </w:t>
      </w:r>
      <w:r w:rsidR="00B857BE" w:rsidRPr="006E429A">
        <w:rPr>
          <w:rFonts w:cs="Arial"/>
          <w:bCs/>
          <w:szCs w:val="24"/>
        </w:rPr>
        <w:t>1-dimensional Gaussian function g</w:t>
      </w:r>
      <w:r w:rsidR="00B857BE" w:rsidRPr="006E429A">
        <w:rPr>
          <w:rFonts w:cs="Arial"/>
          <w:bCs/>
          <w:i/>
          <w:szCs w:val="24"/>
        </w:rPr>
        <w:t>(</w:t>
      </w:r>
      <w:r w:rsidR="00C96413" w:rsidRPr="006E429A">
        <w:rPr>
          <w:rFonts w:cs="Arial"/>
          <w:bCs/>
          <w:i/>
          <w:szCs w:val="24"/>
        </w:rPr>
        <w:t>f</w:t>
      </w:r>
      <w:r w:rsidR="00B857BE" w:rsidRPr="006E429A">
        <w:rPr>
          <w:rFonts w:cs="Arial"/>
          <w:bCs/>
          <w:i/>
          <w:szCs w:val="24"/>
        </w:rPr>
        <w:t>)</w:t>
      </w:r>
      <w:r w:rsidR="00C96413" w:rsidRPr="006E429A">
        <w:rPr>
          <w:rFonts w:cs="Arial"/>
          <w:bCs/>
          <w:i/>
          <w:szCs w:val="24"/>
        </w:rPr>
        <w:t>,</w:t>
      </w:r>
      <w:r w:rsidR="00C96413" w:rsidRPr="006E429A">
        <w:rPr>
          <w:rFonts w:cs="Arial"/>
          <w:bCs/>
          <w:szCs w:val="24"/>
        </w:rPr>
        <w:t xml:space="preserve"> defined over frequency (in log space). The center (f</w:t>
      </w:r>
      <w:r w:rsidR="00C96413" w:rsidRPr="006E429A">
        <w:rPr>
          <w:rFonts w:cs="Arial"/>
          <w:bCs/>
          <w:szCs w:val="24"/>
          <w:vertAlign w:val="subscript"/>
        </w:rPr>
        <w:t>0</w:t>
      </w:r>
      <w:r w:rsidR="00C96413" w:rsidRPr="006E429A">
        <w:rPr>
          <w:rFonts w:cs="Arial"/>
          <w:bCs/>
          <w:szCs w:val="24"/>
        </w:rPr>
        <w:t xml:space="preserve">) of each Gaussian corresponds to the best frequency of the voxel, while the standard deviation (σ) </w:t>
      </w:r>
      <w:r w:rsidR="00556B42" w:rsidRPr="006E429A">
        <w:rPr>
          <w:rFonts w:cs="Arial"/>
          <w:bCs/>
          <w:szCs w:val="24"/>
        </w:rPr>
        <w:t>wa</w:t>
      </w:r>
      <w:r w:rsidR="00C96413" w:rsidRPr="006E429A">
        <w:rPr>
          <w:rFonts w:cs="Arial"/>
          <w:bCs/>
          <w:szCs w:val="24"/>
        </w:rPr>
        <w:t xml:space="preserve">s transformed into bandwidth values by calculating the full width half maximum (FWHM) in terms of octaves. </w:t>
      </w:r>
      <w:r w:rsidR="00C96413" w:rsidRPr="006E429A">
        <w:rPr>
          <w:rFonts w:cs="Arial"/>
          <w:szCs w:val="24"/>
        </w:rPr>
        <w:t xml:space="preserve">A predicted time course </w:t>
      </w:r>
      <w:r w:rsidR="004C5CCB" w:rsidRPr="006E429A">
        <w:rPr>
          <w:rFonts w:cs="Arial"/>
          <w:szCs w:val="24"/>
        </w:rPr>
        <w:t xml:space="preserve">was </w:t>
      </w:r>
      <w:r w:rsidR="00C96413" w:rsidRPr="006E429A">
        <w:rPr>
          <w:rFonts w:cs="Arial"/>
          <w:szCs w:val="24"/>
        </w:rPr>
        <w:t xml:space="preserve">then generated for each voxel by </w:t>
      </w:r>
      <w:r w:rsidR="00C96413" w:rsidRPr="006E429A">
        <w:rPr>
          <w:rFonts w:eastAsia="Times New Roman" w:cs="Arial"/>
          <w:szCs w:val="24"/>
        </w:rPr>
        <w:t>calculating the linear sum of the overlap</w:t>
      </w:r>
      <w:r w:rsidR="00C96413" w:rsidRPr="006E429A">
        <w:rPr>
          <w:rFonts w:cs="Arial"/>
          <w:szCs w:val="24"/>
        </w:rPr>
        <w:t xml:space="preserve"> between the hemodynamically blurred stimulus time course and the pRF </w:t>
      </w:r>
      <w:r w:rsidR="00532594" w:rsidRPr="006E429A">
        <w:rPr>
          <w:rFonts w:cs="Arial"/>
          <w:szCs w:val="24"/>
        </w:rPr>
        <w:t>model</w:t>
      </w:r>
      <w:r w:rsidR="00C96413" w:rsidRPr="006E429A">
        <w:rPr>
          <w:rFonts w:cs="Arial"/>
          <w:szCs w:val="24"/>
        </w:rPr>
        <w:t xml:space="preserve">. </w:t>
      </w:r>
      <w:r w:rsidR="002C2EE8" w:rsidRPr="006E429A">
        <w:rPr>
          <w:rFonts w:cs="Arial"/>
          <w:szCs w:val="24"/>
        </w:rPr>
        <w:t xml:space="preserve">Finally, </w:t>
      </w:r>
      <w:r w:rsidR="002C2EE8" w:rsidRPr="006E429A">
        <w:rPr>
          <w:rFonts w:eastAsia="Times New Roman" w:cs="Times New Roman"/>
          <w:szCs w:val="24"/>
        </w:rPr>
        <w:t>model fits for each voxel were obtained using a</w:t>
      </w:r>
      <w:r w:rsidR="002C2EE8" w:rsidRPr="006E429A">
        <w:rPr>
          <w:rFonts w:cs="Arial"/>
          <w:szCs w:val="24"/>
        </w:rPr>
        <w:t xml:space="preserve"> nonlinear</w:t>
      </w:r>
      <w:r w:rsidR="00C96413" w:rsidRPr="006E429A">
        <w:rPr>
          <w:rFonts w:cs="Arial"/>
          <w:szCs w:val="24"/>
        </w:rPr>
        <w:t xml:space="preserve"> </w:t>
      </w:r>
      <w:r w:rsidR="002C2EE8" w:rsidRPr="006E429A">
        <w:rPr>
          <w:rFonts w:cs="Arial"/>
          <w:szCs w:val="24"/>
        </w:rPr>
        <w:t xml:space="preserve">search algorithm </w:t>
      </w:r>
      <w:r w:rsidR="00BB0443" w:rsidRPr="006E429A">
        <w:rPr>
          <w:rFonts w:cs="Arial"/>
          <w:szCs w:val="24"/>
        </w:rPr>
        <w:t xml:space="preserve">that </w:t>
      </w:r>
      <w:r w:rsidR="002C2EE8" w:rsidRPr="006E429A">
        <w:rPr>
          <w:rFonts w:cs="Arial"/>
          <w:szCs w:val="24"/>
        </w:rPr>
        <w:t>iterate</w:t>
      </w:r>
      <w:r w:rsidR="00BB0443" w:rsidRPr="006E429A">
        <w:rPr>
          <w:rFonts w:cs="Arial"/>
          <w:szCs w:val="24"/>
        </w:rPr>
        <w:t>d</w:t>
      </w:r>
      <w:r w:rsidR="00C96413" w:rsidRPr="006E429A">
        <w:rPr>
          <w:rFonts w:cs="Arial"/>
          <w:szCs w:val="24"/>
        </w:rPr>
        <w:t xml:space="preserve"> towards</w:t>
      </w:r>
      <w:r w:rsidR="002C2EE8" w:rsidRPr="006E429A">
        <w:rPr>
          <w:rFonts w:cs="Arial"/>
          <w:szCs w:val="24"/>
        </w:rPr>
        <w:t xml:space="preserve"> </w:t>
      </w:r>
      <w:r w:rsidR="00C96413" w:rsidRPr="006E429A">
        <w:rPr>
          <w:rFonts w:cs="Arial"/>
          <w:szCs w:val="24"/>
        </w:rPr>
        <w:t xml:space="preserve">model parameters </w:t>
      </w:r>
      <w:r w:rsidR="002C2EE8" w:rsidRPr="006E429A">
        <w:rPr>
          <w:rFonts w:cs="Arial"/>
          <w:szCs w:val="24"/>
        </w:rPr>
        <w:lastRenderedPageBreak/>
        <w:t>that maximize</w:t>
      </w:r>
      <w:r w:rsidR="00C96413" w:rsidRPr="006E429A">
        <w:rPr>
          <w:rFonts w:cs="Arial"/>
          <w:szCs w:val="24"/>
        </w:rPr>
        <w:t xml:space="preserve"> the correlation value (goodness-of-fit) between the</w:t>
      </w:r>
      <w:r w:rsidR="002C2EE8" w:rsidRPr="006E429A">
        <w:rPr>
          <w:rFonts w:cs="Arial"/>
          <w:szCs w:val="24"/>
        </w:rPr>
        <w:t xml:space="preserve"> voxel’s pRF</w:t>
      </w:r>
      <w:r w:rsidR="00C96413" w:rsidRPr="006E429A">
        <w:rPr>
          <w:rFonts w:cs="Arial"/>
          <w:szCs w:val="24"/>
        </w:rPr>
        <w:t xml:space="preserve"> predicted time course and </w:t>
      </w:r>
      <w:r w:rsidR="00D029D8" w:rsidRPr="006E429A">
        <w:rPr>
          <w:rFonts w:cs="Arial"/>
          <w:szCs w:val="24"/>
        </w:rPr>
        <w:t xml:space="preserve">the </w:t>
      </w:r>
      <w:r w:rsidR="00C96413" w:rsidRPr="006E429A">
        <w:rPr>
          <w:rFonts w:cs="Arial"/>
          <w:szCs w:val="24"/>
        </w:rPr>
        <w:t xml:space="preserve">acquired </w:t>
      </w:r>
      <w:r w:rsidR="00C96413" w:rsidRPr="006E429A">
        <w:rPr>
          <w:rFonts w:cs="Arial"/>
          <w:bCs/>
          <w:szCs w:val="24"/>
        </w:rPr>
        <w:t>fMRI BOLD response time course</w:t>
      </w:r>
      <w:r w:rsidR="00C96413" w:rsidRPr="006E429A">
        <w:rPr>
          <w:rFonts w:cs="Arial"/>
          <w:szCs w:val="24"/>
        </w:rPr>
        <w:t>.</w:t>
      </w:r>
      <w:r w:rsidR="00532594" w:rsidRPr="006E429A">
        <w:rPr>
          <w:rFonts w:cs="Arial"/>
          <w:bCs/>
          <w:szCs w:val="24"/>
        </w:rPr>
        <w:t xml:space="preserve"> </w:t>
      </w:r>
      <w:r w:rsidR="009A3DE9" w:rsidRPr="006E429A">
        <w:rPr>
          <w:rFonts w:cs="Arial"/>
          <w:bCs/>
          <w:szCs w:val="24"/>
        </w:rPr>
        <w:t xml:space="preserve"> </w:t>
      </w:r>
    </w:p>
    <w:p w14:paraId="606679F8" w14:textId="23CD65C9" w:rsidR="00E81DD1" w:rsidRPr="006E429A" w:rsidRDefault="002402A6" w:rsidP="00E81DD1">
      <w:pPr>
        <w:spacing w:after="0"/>
        <w:jc w:val="both"/>
        <w:rPr>
          <w:rFonts w:eastAsia="Times New Roman" w:cs="Times New Roman"/>
          <w:szCs w:val="24"/>
        </w:rPr>
      </w:pPr>
      <w:r w:rsidRPr="006E429A">
        <w:rPr>
          <w:rFonts w:eastAsia="Times New Roman" w:cs="Times New Roman"/>
          <w:szCs w:val="24"/>
        </w:rPr>
        <w:t xml:space="preserve">The procedure described above </w:t>
      </w:r>
      <w:r w:rsidR="00546E6B" w:rsidRPr="006E429A">
        <w:rPr>
          <w:rFonts w:eastAsia="Times New Roman" w:cs="Times New Roman"/>
          <w:szCs w:val="24"/>
        </w:rPr>
        <w:t>included a few</w:t>
      </w:r>
      <w:r w:rsidR="00B857BE" w:rsidRPr="006E429A">
        <w:rPr>
          <w:rFonts w:eastAsia="Times New Roman" w:cs="Times New Roman"/>
          <w:szCs w:val="24"/>
        </w:rPr>
        <w:t xml:space="preserve"> modifications from our</w:t>
      </w:r>
      <w:r w:rsidRPr="006E429A">
        <w:rPr>
          <w:rFonts w:eastAsia="Times New Roman" w:cs="Times New Roman"/>
          <w:szCs w:val="24"/>
        </w:rPr>
        <w:t xml:space="preserve"> original </w:t>
      </w:r>
      <w:r w:rsidR="008C45C4" w:rsidRPr="006E429A">
        <w:rPr>
          <w:rFonts w:eastAsia="Times New Roman" w:cs="Times New Roman"/>
          <w:szCs w:val="24"/>
        </w:rPr>
        <w:t>pRF analysis</w:t>
      </w:r>
      <w:r w:rsidRPr="006E429A">
        <w:rPr>
          <w:rFonts w:eastAsia="Times New Roman" w:cs="Times New Roman"/>
          <w:szCs w:val="24"/>
        </w:rPr>
        <w:t xml:space="preserve">. First, </w:t>
      </w:r>
      <w:r w:rsidR="00546E6B" w:rsidRPr="006E429A">
        <w:rPr>
          <w:rFonts w:eastAsia="Times New Roman" w:cs="Times New Roman"/>
          <w:szCs w:val="24"/>
        </w:rPr>
        <w:t xml:space="preserve">we </w:t>
      </w:r>
      <w:r w:rsidR="009251DE" w:rsidRPr="006E429A">
        <w:rPr>
          <w:rFonts w:eastAsia="Times New Roman" w:cs="Times New Roman"/>
          <w:szCs w:val="24"/>
        </w:rPr>
        <w:t xml:space="preserve">applied </w:t>
      </w:r>
      <w:r w:rsidR="0033146D" w:rsidRPr="006E429A">
        <w:rPr>
          <w:rFonts w:eastAsia="Times New Roman" w:cs="Times New Roman"/>
          <w:szCs w:val="24"/>
        </w:rPr>
        <w:t>static</w:t>
      </w:r>
      <w:r w:rsidR="00F93D52" w:rsidRPr="006E429A">
        <w:rPr>
          <w:rFonts w:eastAsia="Times New Roman" w:cs="Times New Roman"/>
          <w:szCs w:val="24"/>
        </w:rPr>
        <w:t xml:space="preserve"> power-law nonlinearity to th</w:t>
      </w:r>
      <w:r w:rsidR="005F576B">
        <w:rPr>
          <w:rFonts w:eastAsia="Times New Roman" w:cs="Times New Roman"/>
          <w:szCs w:val="24"/>
        </w:rPr>
        <w:t>e Gaussian model by including a free</w:t>
      </w:r>
      <w:r w:rsidR="00F93D52" w:rsidRPr="006E429A">
        <w:rPr>
          <w:rFonts w:eastAsia="Times New Roman" w:cs="Times New Roman"/>
          <w:szCs w:val="24"/>
        </w:rPr>
        <w:t xml:space="preserve"> exponent parameter (</w:t>
      </w:r>
      <w:r w:rsidR="00F93D52" w:rsidRPr="006E429A">
        <w:rPr>
          <w:rFonts w:eastAsia="Times New Roman" w:cs="Times New Roman"/>
          <w:i/>
          <w:szCs w:val="24"/>
        </w:rPr>
        <w:t>n</w:t>
      </w:r>
      <w:r w:rsidR="00F93D52" w:rsidRPr="006E429A">
        <w:rPr>
          <w:rFonts w:eastAsia="Times New Roman" w:cs="Times New Roman"/>
          <w:szCs w:val="24"/>
        </w:rPr>
        <w:t>) to account for</w:t>
      </w:r>
      <w:r w:rsidR="004E08F1" w:rsidRPr="006E429A">
        <w:rPr>
          <w:rFonts w:eastAsia="Times New Roman" w:cs="Times New Roman"/>
          <w:szCs w:val="24"/>
        </w:rPr>
        <w:t xml:space="preserve"> non-linear summation of the BOLD response</w:t>
      </w:r>
      <w:r w:rsidR="008C45C4" w:rsidRPr="006E429A">
        <w:rPr>
          <w:rFonts w:eastAsia="Times New Roman" w:cs="Times New Roman"/>
          <w:szCs w:val="24"/>
        </w:rPr>
        <w:t xml:space="preserve"> according to the </w:t>
      </w:r>
      <w:r w:rsidR="00F93D52" w:rsidRPr="006E429A">
        <w:rPr>
          <w:rFonts w:eastAsia="Times New Roman" w:cs="Times New Roman"/>
          <w:szCs w:val="24"/>
        </w:rPr>
        <w:t xml:space="preserve">compressive spatial summation (CSS) </w:t>
      </w:r>
      <w:r w:rsidR="004E08F1" w:rsidRPr="006E429A">
        <w:rPr>
          <w:rFonts w:eastAsia="Times New Roman" w:cs="Times New Roman"/>
          <w:szCs w:val="24"/>
        </w:rPr>
        <w:t xml:space="preserve">model </w:t>
      </w:r>
      <w:del w:id="29" w:author="Kelly Chang" w:date="2017-03-26T18:15:00Z">
        <w:r w:rsidR="004E08F1" w:rsidRPr="006E429A" w:rsidDel="00FB7879">
          <w:rPr>
            <w:rFonts w:eastAsia="Times New Roman" w:cs="Times New Roman"/>
            <w:szCs w:val="24"/>
          </w:rPr>
          <w:delText>developed by</w:delText>
        </w:r>
      </w:del>
      <w:r w:rsidR="00F93D52" w:rsidRPr="006E429A">
        <w:rPr>
          <w:rFonts w:eastAsia="Times New Roman" w:cs="Times New Roman"/>
          <w:szCs w:val="24"/>
        </w:rPr>
        <w:t xml:space="preserve"> </w:t>
      </w:r>
      <w:ins w:id="30" w:author="Kelly Chang" w:date="2017-03-26T18:15:00Z">
        <w:r w:rsidR="00FB7879">
          <w:rPr>
            <w:rFonts w:eastAsia="Times New Roman" w:cs="Times New Roman"/>
            <w:szCs w:val="24"/>
          </w:rPr>
          <w:t>(</w:t>
        </w:r>
      </w:ins>
      <w:r w:rsidR="0034467A" w:rsidRPr="006E429A">
        <w:rPr>
          <w:rFonts w:eastAsia="Times New Roman" w:cs="Times New Roman"/>
          <w:szCs w:val="24"/>
        </w:rPr>
        <w:fldChar w:fldCharType="begin"/>
      </w:r>
      <w:r w:rsidR="00883B63">
        <w:rPr>
          <w:rFonts w:eastAsia="Times New Roman" w:cs="Times New Roman"/>
          <w:szCs w:val="24"/>
        </w:rPr>
        <w:instrText xml:space="preserve"> ADDIN EN.CITE &lt;EndNote&gt;&lt;Cite AuthorYear="1"&gt;&lt;Author&gt;Kay&lt;/Author&gt;&lt;Year&gt;2013&lt;/Year&gt;&lt;RecNum&gt;11117&lt;/RecNum&gt;&lt;DisplayText&gt;Kay et al. (2013)&lt;/DisplayText&gt;&lt;record&gt;&lt;rec-number&gt;11117&lt;/rec-number&gt;&lt;foreign-keys&gt;&lt;key app="EN" db-id="fd5t2r59ttdwx3e00fn522dstxa5prvf2zvt"&gt;11117&lt;/key&gt;&lt;key app="ENWeb" db-id=""&gt;0&lt;/key&gt;&lt;/foreign-keys&gt;&lt;ref-type name="Journal Article"&gt;17&lt;/ref-type&gt;&lt;contributors&gt;&lt;authors&gt;&lt;author&gt;Kay, K. N.&lt;/author&gt;&lt;author&gt;Winawer, J.&lt;/author&gt;&lt;author&gt;Mezer, A.&lt;/author&gt;&lt;author&gt;Wandell, B. A.&lt;/author&gt;&lt;/authors&gt;&lt;/contributors&gt;&lt;auth-address&gt;Department of Psychology, Stanford University, Stanford, CA, USA. kendrick@post.harvard.edu&lt;/auth-address&gt;&lt;titles&gt;&lt;title&gt;Compressive spatial summation in human visual cortex&lt;/title&gt;&lt;secondary-title&gt;J Neurophysiol&lt;/secondary-title&gt;&lt;alt-title&gt;Journal of neurophysiology&lt;/alt-title&gt;&lt;/titles&gt;&lt;periodical&gt;&lt;full-title&gt;J Neurophysiol&lt;/full-title&gt;&lt;/periodical&gt;&lt;alt-periodical&gt;&lt;full-title&gt;Journal of Neurophysiology&lt;/full-title&gt;&lt;/alt-periodical&gt;&lt;pages&gt;481-94&lt;/pages&gt;&lt;volume&gt;110&lt;/volume&gt;&lt;number&gt;2&lt;/number&gt;&lt;keywords&gt;&lt;keyword&gt;Adult&lt;/keyword&gt;&lt;keyword&gt;Humans&lt;/keyword&gt;&lt;keyword&gt;Magnetic Resonance Imaging&lt;/keyword&gt;&lt;keyword&gt;Male&lt;/keyword&gt;&lt;keyword&gt;*Models, Neurological&lt;/keyword&gt;&lt;keyword&gt;Neurons/*physiology&lt;/keyword&gt;&lt;keyword&gt;Photic Stimulation&lt;/keyword&gt;&lt;keyword&gt;Visual Cortex/*physiology&lt;/keyword&gt;&lt;/keywords&gt;&lt;dates&gt;&lt;year&gt;2013&lt;/year&gt;&lt;pub-dates&gt;&lt;date&gt;Jul&lt;/date&gt;&lt;/pub-dates&gt;&lt;/dates&gt;&lt;isbn&gt;1522-1598 (Electronic)&amp;#xD;0022-3077 (Linking)&lt;/isbn&gt;&lt;accession-num&gt;23615546&lt;/accession-num&gt;&lt;urls&gt;&lt;related-urls&gt;&lt;url&gt;http://www.ncbi.nlm.nih.gov/pubmed/23615546&lt;/url&gt;&lt;/related-urls&gt;&lt;/urls&gt;&lt;custom2&gt;3727075&lt;/custom2&gt;&lt;electronic-resource-num&gt;10.1152/jn.00105.2013&lt;/electronic-resource-num&gt;&lt;/record&gt;&lt;/Cite&gt;&lt;/EndNote&gt;</w:instrText>
      </w:r>
      <w:r w:rsidR="0034467A" w:rsidRPr="006E429A">
        <w:rPr>
          <w:rFonts w:eastAsia="Times New Roman" w:cs="Times New Roman"/>
          <w:szCs w:val="24"/>
        </w:rPr>
        <w:fldChar w:fldCharType="separate"/>
      </w:r>
      <w:r w:rsidR="00504249">
        <w:fldChar w:fldCharType="begin"/>
      </w:r>
      <w:r w:rsidR="00504249">
        <w:instrText xml:space="preserve"> HYPERLINK \l "_ENREF_15" \o "Kay, 2013 #11117" </w:instrText>
      </w:r>
      <w:r w:rsidR="00504249">
        <w:fldChar w:fldCharType="separate"/>
      </w:r>
      <w:r w:rsidR="00883B63" w:rsidRPr="006E429A">
        <w:rPr>
          <w:rFonts w:eastAsia="Times New Roman" w:cs="Times New Roman"/>
          <w:noProof/>
          <w:szCs w:val="24"/>
        </w:rPr>
        <w:t>Kay et al.</w:t>
      </w:r>
      <w:ins w:id="31" w:author="Kelly Chang" w:date="2017-03-26T18:16:00Z">
        <w:r w:rsidR="00780C11">
          <w:rPr>
            <w:rFonts w:eastAsia="Times New Roman" w:cs="Times New Roman"/>
            <w:noProof/>
            <w:szCs w:val="24"/>
          </w:rPr>
          <w:t xml:space="preserve">, </w:t>
        </w:r>
      </w:ins>
      <w:del w:id="32" w:author="Kelly Chang" w:date="2017-03-26T18:16:00Z">
        <w:r w:rsidR="00883B63" w:rsidRPr="006E429A" w:rsidDel="00780C11">
          <w:rPr>
            <w:rFonts w:eastAsia="Times New Roman" w:cs="Times New Roman"/>
            <w:noProof/>
            <w:szCs w:val="24"/>
          </w:rPr>
          <w:delText xml:space="preserve"> (</w:delText>
        </w:r>
      </w:del>
      <w:r w:rsidR="00883B63" w:rsidRPr="006E429A">
        <w:rPr>
          <w:rFonts w:eastAsia="Times New Roman" w:cs="Times New Roman"/>
          <w:noProof/>
          <w:szCs w:val="24"/>
        </w:rPr>
        <w:t>2013</w:t>
      </w:r>
      <w:r w:rsidR="00504249">
        <w:rPr>
          <w:rFonts w:eastAsia="Times New Roman" w:cs="Times New Roman"/>
          <w:noProof/>
          <w:szCs w:val="24"/>
        </w:rPr>
        <w:fldChar w:fldCharType="end"/>
      </w:r>
      <w:r w:rsidR="0034467A" w:rsidRPr="006E429A">
        <w:rPr>
          <w:rFonts w:eastAsia="Times New Roman" w:cs="Times New Roman"/>
          <w:noProof/>
          <w:szCs w:val="24"/>
        </w:rPr>
        <w:t>)</w:t>
      </w:r>
      <w:r w:rsidR="0034467A" w:rsidRPr="006E429A">
        <w:rPr>
          <w:rFonts w:eastAsia="Times New Roman" w:cs="Times New Roman"/>
          <w:szCs w:val="24"/>
        </w:rPr>
        <w:fldChar w:fldCharType="end"/>
      </w:r>
      <w:r w:rsidR="008C45C4" w:rsidRPr="006E429A">
        <w:rPr>
          <w:rFonts w:eastAsia="Times New Roman" w:cs="Times New Roman"/>
          <w:szCs w:val="24"/>
        </w:rPr>
        <w:t>.</w:t>
      </w:r>
      <w:r w:rsidR="004E08F1" w:rsidRPr="006E429A">
        <w:rPr>
          <w:rFonts w:eastAsia="Times New Roman" w:cs="Times New Roman"/>
          <w:szCs w:val="24"/>
        </w:rPr>
        <w:t xml:space="preserve"> </w:t>
      </w:r>
      <w:r w:rsidR="008C45C4" w:rsidRPr="006E429A">
        <w:rPr>
          <w:rFonts w:eastAsia="Times New Roman" w:cs="Times New Roman"/>
          <w:szCs w:val="24"/>
        </w:rPr>
        <w:t>The incorporation of this static non-linearity, which is applied after</w:t>
      </w:r>
      <w:r w:rsidR="005F576B">
        <w:rPr>
          <w:rFonts w:eastAsia="Times New Roman" w:cs="Times New Roman"/>
          <w:szCs w:val="24"/>
        </w:rPr>
        <w:t xml:space="preserve"> the initial</w:t>
      </w:r>
      <w:r w:rsidR="008C45C4" w:rsidRPr="006E429A">
        <w:rPr>
          <w:rFonts w:eastAsia="Times New Roman" w:cs="Times New Roman"/>
          <w:szCs w:val="24"/>
        </w:rPr>
        <w:t xml:space="preserve"> fitting </w:t>
      </w:r>
      <w:r w:rsidR="005F576B">
        <w:rPr>
          <w:rFonts w:eastAsia="Times New Roman" w:cs="Times New Roman"/>
          <w:szCs w:val="24"/>
        </w:rPr>
        <w:t xml:space="preserve">of </w:t>
      </w:r>
      <w:r w:rsidR="008C45C4" w:rsidRPr="006E429A">
        <w:rPr>
          <w:rFonts w:eastAsia="Times New Roman" w:cs="Times New Roman"/>
          <w:szCs w:val="24"/>
        </w:rPr>
        <w:t xml:space="preserve">the linear model, </w:t>
      </w:r>
      <w:r w:rsidR="00F93D52" w:rsidRPr="006E429A">
        <w:rPr>
          <w:rFonts w:eastAsia="Times New Roman" w:cs="Times New Roman"/>
          <w:szCs w:val="24"/>
        </w:rPr>
        <w:t xml:space="preserve">has been shown to more accurately explain BOLD </w:t>
      </w:r>
      <w:r w:rsidR="008C45C4" w:rsidRPr="006E429A">
        <w:rPr>
          <w:rFonts w:eastAsia="Times New Roman" w:cs="Times New Roman"/>
          <w:szCs w:val="24"/>
        </w:rPr>
        <w:t>activity</w:t>
      </w:r>
      <w:r w:rsidR="0070179B" w:rsidRPr="006E429A">
        <w:rPr>
          <w:rFonts w:eastAsia="Times New Roman" w:cs="Times New Roman"/>
          <w:szCs w:val="24"/>
        </w:rPr>
        <w:t xml:space="preserve"> and improve</w:t>
      </w:r>
      <w:r w:rsidR="00F9019A" w:rsidRPr="006E429A">
        <w:rPr>
          <w:rFonts w:eastAsia="Times New Roman" w:cs="Times New Roman"/>
          <w:szCs w:val="24"/>
        </w:rPr>
        <w:t xml:space="preserve"> overall</w:t>
      </w:r>
      <w:r w:rsidR="0070179B" w:rsidRPr="006E429A">
        <w:rPr>
          <w:rFonts w:eastAsia="Times New Roman" w:cs="Times New Roman"/>
          <w:szCs w:val="24"/>
        </w:rPr>
        <w:t xml:space="preserve"> </w:t>
      </w:r>
      <w:r w:rsidR="00C87156" w:rsidRPr="006E429A">
        <w:rPr>
          <w:rFonts w:eastAsia="Times New Roman" w:cs="Times New Roman"/>
          <w:szCs w:val="24"/>
        </w:rPr>
        <w:t>receptive field</w:t>
      </w:r>
      <w:r w:rsidR="0070179B" w:rsidRPr="006E429A">
        <w:rPr>
          <w:rFonts w:eastAsia="Times New Roman" w:cs="Times New Roman"/>
          <w:szCs w:val="24"/>
        </w:rPr>
        <w:t xml:space="preserve"> fits</w:t>
      </w:r>
      <w:r w:rsidR="008C45C4" w:rsidRPr="006E429A">
        <w:rPr>
          <w:rFonts w:eastAsia="Times New Roman" w:cs="Times New Roman"/>
          <w:szCs w:val="24"/>
        </w:rPr>
        <w:t xml:space="preserve">. </w:t>
      </w:r>
      <w:r w:rsidR="00F9019A" w:rsidRPr="006E429A">
        <w:rPr>
          <w:rFonts w:eastAsia="Times New Roman" w:cs="Times New Roman"/>
          <w:szCs w:val="24"/>
        </w:rPr>
        <w:t xml:space="preserve">Second, </w:t>
      </w:r>
      <w:r w:rsidR="00632DB2" w:rsidRPr="006E429A">
        <w:rPr>
          <w:rFonts w:eastAsia="Times New Roman" w:cs="Times New Roman"/>
          <w:szCs w:val="24"/>
        </w:rPr>
        <w:t>we constrained the</w:t>
      </w:r>
      <w:r w:rsidR="009F1EA3" w:rsidRPr="006E429A">
        <w:rPr>
          <w:rFonts w:eastAsia="Times New Roman" w:cs="Times New Roman"/>
          <w:szCs w:val="24"/>
        </w:rPr>
        <w:t xml:space="preserve"> Gaussian</w:t>
      </w:r>
      <w:r w:rsidR="00632DB2" w:rsidRPr="006E429A">
        <w:rPr>
          <w:rFonts w:eastAsia="Times New Roman" w:cs="Times New Roman"/>
          <w:szCs w:val="24"/>
        </w:rPr>
        <w:t xml:space="preserve"> standard deviation </w:t>
      </w:r>
      <w:r w:rsidR="00632DB2" w:rsidRPr="006E429A">
        <w:rPr>
          <w:rFonts w:cs="Arial"/>
          <w:bCs/>
          <w:szCs w:val="24"/>
        </w:rPr>
        <w:t xml:space="preserve">(σ) </w:t>
      </w:r>
      <w:r w:rsidR="00632DB2" w:rsidRPr="006E429A">
        <w:rPr>
          <w:rFonts w:eastAsia="Times New Roman" w:cs="Times New Roman"/>
          <w:szCs w:val="24"/>
        </w:rPr>
        <w:t>to values</w:t>
      </w:r>
      <w:r w:rsidR="006A1F48" w:rsidRPr="006E429A">
        <w:rPr>
          <w:rFonts w:eastAsia="Times New Roman" w:cs="Times New Roman"/>
          <w:szCs w:val="24"/>
        </w:rPr>
        <w:t xml:space="preserve"> greater than 0.01</w:t>
      </w:r>
      <w:r w:rsidR="003C5A8B" w:rsidRPr="006E429A">
        <w:rPr>
          <w:rFonts w:eastAsia="Times New Roman" w:cs="Times New Roman"/>
          <w:szCs w:val="24"/>
        </w:rPr>
        <w:t>5</w:t>
      </w:r>
      <w:r w:rsidR="006A1F48" w:rsidRPr="006E429A">
        <w:rPr>
          <w:rFonts w:eastAsia="Times New Roman" w:cs="Times New Roman"/>
          <w:szCs w:val="24"/>
        </w:rPr>
        <w:t xml:space="preserve"> (due to the resolution of frequencies presented)</w:t>
      </w:r>
      <w:r w:rsidR="00632DB2" w:rsidRPr="006E429A">
        <w:rPr>
          <w:rFonts w:eastAsia="Times New Roman" w:cs="Times New Roman"/>
          <w:szCs w:val="24"/>
        </w:rPr>
        <w:t xml:space="preserve"> and exponent parameter (</w:t>
      </w:r>
      <w:bookmarkStart w:id="33" w:name="_GoBack"/>
      <w:r w:rsidR="00632DB2" w:rsidRPr="00746192">
        <w:rPr>
          <w:rFonts w:eastAsia="Times New Roman" w:cs="Times New Roman"/>
          <w:i/>
          <w:szCs w:val="24"/>
          <w:rPrChange w:id="34" w:author="Kelly Chang" w:date="2017-03-26T18:50:00Z">
            <w:rPr>
              <w:rFonts w:eastAsia="Times New Roman" w:cs="Times New Roman"/>
              <w:szCs w:val="24"/>
            </w:rPr>
          </w:rPrChange>
        </w:rPr>
        <w:t>n</w:t>
      </w:r>
      <w:bookmarkEnd w:id="33"/>
      <w:r w:rsidR="00632DB2" w:rsidRPr="006E429A">
        <w:rPr>
          <w:rFonts w:eastAsia="Times New Roman" w:cs="Times New Roman"/>
          <w:szCs w:val="24"/>
        </w:rPr>
        <w:t xml:space="preserve">) </w:t>
      </w:r>
      <w:r w:rsidR="006A1F48" w:rsidRPr="006E429A">
        <w:rPr>
          <w:rFonts w:eastAsia="Times New Roman" w:cs="Times New Roman"/>
          <w:szCs w:val="24"/>
        </w:rPr>
        <w:t xml:space="preserve">to values </w:t>
      </w:r>
      <w:r w:rsidR="00632DB2" w:rsidRPr="006E429A">
        <w:rPr>
          <w:rFonts w:eastAsia="Times New Roman" w:cs="Times New Roman"/>
          <w:szCs w:val="24"/>
        </w:rPr>
        <w:t>between 0 and 1.</w:t>
      </w:r>
      <w:r w:rsidR="00891F59" w:rsidRPr="006E429A">
        <w:rPr>
          <w:rFonts w:eastAsia="Times New Roman" w:cs="Times New Roman"/>
          <w:szCs w:val="24"/>
        </w:rPr>
        <w:t xml:space="preserve"> </w:t>
      </w:r>
    </w:p>
    <w:p w14:paraId="2B8496C5" w14:textId="2AD0697E" w:rsidR="00973CBF" w:rsidRPr="006E429A" w:rsidRDefault="002402A6" w:rsidP="00973CBF">
      <w:pPr>
        <w:jc w:val="both"/>
        <w:rPr>
          <w:rFonts w:eastAsia="Times New Roman"/>
          <w:szCs w:val="24"/>
        </w:rPr>
      </w:pPr>
      <w:r w:rsidRPr="006E429A">
        <w:rPr>
          <w:rFonts w:cs="Times New Roman"/>
          <w:szCs w:val="24"/>
        </w:rPr>
        <w:t>After</w:t>
      </w:r>
      <w:r w:rsidR="006A1F48" w:rsidRPr="006E429A">
        <w:rPr>
          <w:rFonts w:cs="Times New Roman"/>
          <w:szCs w:val="24"/>
        </w:rPr>
        <w:t xml:space="preserve"> </w:t>
      </w:r>
      <w:r w:rsidRPr="006E429A">
        <w:rPr>
          <w:rFonts w:cs="Times New Roman"/>
          <w:szCs w:val="24"/>
        </w:rPr>
        <w:t xml:space="preserve">fitting, only voxels </w:t>
      </w:r>
      <w:r w:rsidR="00891F59" w:rsidRPr="006E429A">
        <w:rPr>
          <w:rFonts w:cs="Times New Roman"/>
          <w:szCs w:val="24"/>
        </w:rPr>
        <w:t>with a pRF correlation value (goodness-of-fit</w:t>
      </w:r>
      <w:r w:rsidR="00E0421D" w:rsidRPr="006E429A">
        <w:rPr>
          <w:rFonts w:cs="Times New Roman"/>
          <w:szCs w:val="24"/>
        </w:rPr>
        <w:t xml:space="preserve">) </w:t>
      </w:r>
      <w:r w:rsidR="00B13C6F" w:rsidRPr="006E429A">
        <w:rPr>
          <w:rFonts w:cs="Times New Roman"/>
          <w:szCs w:val="24"/>
        </w:rPr>
        <w:t>above</w:t>
      </w:r>
      <w:r w:rsidR="00E0421D" w:rsidRPr="006E429A">
        <w:rPr>
          <w:rFonts w:cs="Times New Roman"/>
          <w:szCs w:val="24"/>
        </w:rPr>
        <w:t xml:space="preserve"> 0.15</w:t>
      </w:r>
      <w:r w:rsidR="00891F59" w:rsidRPr="006E429A">
        <w:rPr>
          <w:rFonts w:cs="Times New Roman"/>
          <w:szCs w:val="24"/>
        </w:rPr>
        <w:t xml:space="preserve"> </w:t>
      </w:r>
      <w:r w:rsidRPr="006E429A">
        <w:rPr>
          <w:rFonts w:cs="Times New Roman"/>
          <w:szCs w:val="24"/>
        </w:rPr>
        <w:t xml:space="preserve">were retained for </w:t>
      </w:r>
      <w:r w:rsidR="00E0421D" w:rsidRPr="006E429A">
        <w:rPr>
          <w:rFonts w:cs="Times New Roman"/>
          <w:szCs w:val="24"/>
        </w:rPr>
        <w:t xml:space="preserve">song </w:t>
      </w:r>
      <w:r w:rsidR="00FC1D7A" w:rsidRPr="006E429A">
        <w:rPr>
          <w:rFonts w:cs="Times New Roman"/>
          <w:szCs w:val="24"/>
        </w:rPr>
        <w:t>decoding</w:t>
      </w:r>
      <w:r w:rsidR="000B44A2" w:rsidRPr="006E429A">
        <w:rPr>
          <w:rFonts w:cs="Times New Roman"/>
          <w:szCs w:val="24"/>
        </w:rPr>
        <w:t xml:space="preserve"> </w:t>
      </w:r>
      <w:r w:rsidR="00883B63">
        <w:rPr>
          <w:rFonts w:cs="Times New Roman"/>
          <w:szCs w:val="24"/>
        </w:rPr>
        <w:t xml:space="preserve">and reconstruction </w:t>
      </w:r>
      <w:r w:rsidR="000B44A2" w:rsidRPr="006E429A">
        <w:rPr>
          <w:rFonts w:cs="Times New Roman"/>
          <w:szCs w:val="24"/>
        </w:rPr>
        <w:t>(</w:t>
      </w:r>
      <w:r w:rsidR="000B44A2" w:rsidRPr="006E429A">
        <w:rPr>
          <w:szCs w:val="24"/>
        </w:rPr>
        <w:t>526</w:t>
      </w:r>
      <w:r w:rsidR="00E81DD1" w:rsidRPr="006E429A">
        <w:rPr>
          <w:szCs w:val="24"/>
        </w:rPr>
        <w:t>,</w:t>
      </w:r>
      <w:r w:rsidR="000B44A2" w:rsidRPr="006E429A">
        <w:rPr>
          <w:szCs w:val="24"/>
        </w:rPr>
        <w:t xml:space="preserve"> 52</w:t>
      </w:r>
      <w:r w:rsidR="00E81DD1" w:rsidRPr="006E429A">
        <w:rPr>
          <w:szCs w:val="24"/>
        </w:rPr>
        <w:t>9,</w:t>
      </w:r>
      <w:r w:rsidR="000B44A2" w:rsidRPr="006E429A">
        <w:rPr>
          <w:szCs w:val="24"/>
        </w:rPr>
        <w:t xml:space="preserve"> 244</w:t>
      </w:r>
      <w:r w:rsidR="00E81DD1" w:rsidRPr="006E429A">
        <w:rPr>
          <w:szCs w:val="24"/>
        </w:rPr>
        <w:t xml:space="preserve"> voxels for subjects S1-S3, respectively</w:t>
      </w:r>
      <w:r w:rsidR="000B44A2" w:rsidRPr="006E429A">
        <w:rPr>
          <w:szCs w:val="24"/>
        </w:rPr>
        <w:t xml:space="preserve">). </w:t>
      </w:r>
      <w:r w:rsidR="00883B63">
        <w:rPr>
          <w:szCs w:val="24"/>
        </w:rPr>
        <w:t xml:space="preserve">Critically, </w:t>
      </w:r>
      <w:r w:rsidR="00883B63" w:rsidRPr="00883B63">
        <w:rPr>
          <w:i/>
          <w:szCs w:val="24"/>
        </w:rPr>
        <w:t>all</w:t>
      </w:r>
      <w:r w:rsidR="00883B63">
        <w:rPr>
          <w:szCs w:val="24"/>
        </w:rPr>
        <w:t xml:space="preserve"> voxels with pRF fits above this threshold within PAC were included. </w:t>
      </w:r>
      <w:r w:rsidR="00B13C6F" w:rsidRPr="006E429A">
        <w:rPr>
          <w:rFonts w:eastAsia="Times New Roman" w:cs="Times New Roman"/>
          <w:szCs w:val="24"/>
        </w:rPr>
        <w:t>As demonstrated in</w:t>
      </w:r>
      <w:r w:rsidR="00AC5D7C" w:rsidRPr="006E429A">
        <w:rPr>
          <w:rFonts w:eastAsia="Times New Roman" w:cs="Times New Roman"/>
          <w:szCs w:val="24"/>
        </w:rPr>
        <w:t xml:space="preserve"> </w:t>
      </w:r>
      <w:r w:rsidR="00AF4EBA" w:rsidRPr="006E429A">
        <w:rPr>
          <w:rFonts w:eastAsia="Times New Roman" w:cs="Times New Roman"/>
          <w:b/>
          <w:szCs w:val="24"/>
        </w:rPr>
        <w:t>Figure 1B</w:t>
      </w:r>
      <w:r w:rsidR="00AC5D7C" w:rsidRPr="006E429A">
        <w:rPr>
          <w:rFonts w:eastAsia="Times New Roman" w:cs="Times New Roman"/>
          <w:szCs w:val="24"/>
        </w:rPr>
        <w:t>,</w:t>
      </w:r>
      <w:r w:rsidR="00B13C6F" w:rsidRPr="006E429A">
        <w:rPr>
          <w:rFonts w:eastAsia="Times New Roman" w:cs="Times New Roman"/>
          <w:szCs w:val="24"/>
        </w:rPr>
        <w:t xml:space="preserve"> </w:t>
      </w:r>
      <w:r w:rsidR="00AC5D7C" w:rsidRPr="006E429A">
        <w:rPr>
          <w:rFonts w:eastAsia="Times New Roman" w:cs="Times New Roman"/>
          <w:szCs w:val="24"/>
        </w:rPr>
        <w:t xml:space="preserve">pRF center </w:t>
      </w:r>
      <w:r w:rsidR="00AC5D7C" w:rsidRPr="006E429A">
        <w:rPr>
          <w:rFonts w:cs="Arial"/>
          <w:bCs/>
          <w:szCs w:val="24"/>
        </w:rPr>
        <w:t>(f</w:t>
      </w:r>
      <w:r w:rsidR="00AC5D7C" w:rsidRPr="006E429A">
        <w:rPr>
          <w:rFonts w:cs="Arial"/>
          <w:bCs/>
          <w:szCs w:val="24"/>
          <w:vertAlign w:val="subscript"/>
        </w:rPr>
        <w:t>0</w:t>
      </w:r>
      <w:r w:rsidR="00AC5D7C" w:rsidRPr="006E429A">
        <w:rPr>
          <w:rFonts w:cs="Arial"/>
          <w:bCs/>
          <w:szCs w:val="24"/>
        </w:rPr>
        <w:t xml:space="preserve">) </w:t>
      </w:r>
      <w:r w:rsidR="008F11B3" w:rsidRPr="006E429A">
        <w:rPr>
          <w:rFonts w:eastAsia="Times New Roman" w:cs="Times New Roman"/>
          <w:szCs w:val="24"/>
        </w:rPr>
        <w:t>values formed</w:t>
      </w:r>
      <w:r w:rsidR="00AC5D7C" w:rsidRPr="006E429A">
        <w:rPr>
          <w:rFonts w:eastAsia="Times New Roman" w:cs="Times New Roman"/>
          <w:szCs w:val="24"/>
        </w:rPr>
        <w:t xml:space="preserve"> two mirror-symmetric tonotopic gradients corresponding to the primary auditory fields </w:t>
      </w:r>
      <w:r w:rsidR="009625AB">
        <w:rPr>
          <w:rFonts w:eastAsia="Times New Roman" w:cs="Times New Roman"/>
          <w:szCs w:val="24"/>
        </w:rPr>
        <w:t>A1</w:t>
      </w:r>
      <w:r w:rsidR="00AC5D7C" w:rsidRPr="006E429A">
        <w:rPr>
          <w:rFonts w:eastAsia="Times New Roman" w:cs="Times New Roman"/>
          <w:szCs w:val="24"/>
        </w:rPr>
        <w:t xml:space="preserve"> and </w:t>
      </w:r>
      <w:r w:rsidR="009625AB">
        <w:rPr>
          <w:rFonts w:eastAsia="Times New Roman" w:cs="Times New Roman"/>
          <w:szCs w:val="24"/>
        </w:rPr>
        <w:t>R</w:t>
      </w:r>
      <w:r w:rsidR="00AC5D7C" w:rsidRPr="006E429A">
        <w:rPr>
          <w:rFonts w:eastAsia="Times New Roman" w:cs="Times New Roman"/>
          <w:szCs w:val="24"/>
        </w:rPr>
        <w:t xml:space="preserve"> in both hemispheres</w:t>
      </w:r>
      <w:r w:rsidR="00B13C6F" w:rsidRPr="006E429A">
        <w:rPr>
          <w:rFonts w:eastAsia="Times New Roman" w:cs="Times New Roman"/>
          <w:szCs w:val="24"/>
        </w:rPr>
        <w:t xml:space="preserve"> of all subjects.</w:t>
      </w:r>
      <w:r w:rsidR="00CE4982" w:rsidRPr="006E429A">
        <w:rPr>
          <w:rFonts w:eastAsia="Times New Roman" w:cs="Times New Roman"/>
          <w:szCs w:val="24"/>
        </w:rPr>
        <w:t xml:space="preserve"> </w:t>
      </w:r>
      <w:r w:rsidR="00096E76" w:rsidRPr="006E429A">
        <w:rPr>
          <w:rFonts w:eastAsia="Times New Roman" w:cs="Times New Roman"/>
          <w:szCs w:val="24"/>
        </w:rPr>
        <w:t xml:space="preserve">No clear organization was observed </w:t>
      </w:r>
      <w:r w:rsidR="005770EB" w:rsidRPr="006E429A">
        <w:rPr>
          <w:rFonts w:eastAsia="Times New Roman" w:cs="Times New Roman"/>
          <w:szCs w:val="24"/>
        </w:rPr>
        <w:t>for</w:t>
      </w:r>
      <w:r w:rsidR="00096E76" w:rsidRPr="006E429A">
        <w:rPr>
          <w:rFonts w:eastAsia="Times New Roman" w:cs="Times New Roman"/>
          <w:szCs w:val="24"/>
        </w:rPr>
        <w:t xml:space="preserve"> either </w:t>
      </w:r>
      <w:r w:rsidR="00B13C6F" w:rsidRPr="006E429A">
        <w:rPr>
          <w:rFonts w:eastAsia="Times New Roman" w:cs="Times New Roman"/>
          <w:szCs w:val="24"/>
        </w:rPr>
        <w:t>pRF bandwidth values</w:t>
      </w:r>
      <w:r w:rsidR="005770EB" w:rsidRPr="006E429A">
        <w:rPr>
          <w:rFonts w:eastAsia="Times New Roman" w:cs="Times New Roman"/>
          <w:szCs w:val="24"/>
        </w:rPr>
        <w:t xml:space="preserve"> </w:t>
      </w:r>
      <w:r w:rsidR="00CE4982" w:rsidRPr="006E429A">
        <w:rPr>
          <w:rFonts w:eastAsia="Times New Roman" w:cs="Times New Roman"/>
          <w:szCs w:val="24"/>
        </w:rPr>
        <w:t>(</w:t>
      </w:r>
      <w:r w:rsidR="00F35BD8" w:rsidRPr="006E429A">
        <w:rPr>
          <w:rFonts w:eastAsia="Times New Roman" w:cs="Times New Roman"/>
          <w:szCs w:val="24"/>
        </w:rPr>
        <w:t>average bandwidth in</w:t>
      </w:r>
      <w:r w:rsidR="00676173" w:rsidRPr="006E429A">
        <w:rPr>
          <w:rFonts w:eastAsia="Times New Roman" w:cs="Times New Roman"/>
          <w:szCs w:val="24"/>
        </w:rPr>
        <w:t xml:space="preserve"> octaves </w:t>
      </w:r>
      <w:r w:rsidR="00676173" w:rsidRPr="006E429A">
        <w:rPr>
          <w:rFonts w:eastAsia="Times New Roman"/>
          <w:szCs w:val="24"/>
        </w:rPr>
        <w:t xml:space="preserve">± SD, </w:t>
      </w:r>
      <w:r w:rsidR="00676173" w:rsidRPr="006E429A">
        <w:rPr>
          <w:rFonts w:eastAsia="Times New Roman" w:cs="Times New Roman"/>
          <w:szCs w:val="24"/>
        </w:rPr>
        <w:t>S1</w:t>
      </w:r>
      <w:ins w:id="35" w:author="Kelly Chang" w:date="2017-03-26T18:17:00Z">
        <w:r w:rsidR="00F97A57">
          <w:rPr>
            <w:rFonts w:eastAsia="Times New Roman" w:cs="Times New Roman"/>
            <w:szCs w:val="24"/>
          </w:rPr>
          <w:t xml:space="preserve"> </w:t>
        </w:r>
      </w:ins>
      <w:r w:rsidR="00CE4982" w:rsidRPr="006E429A">
        <w:rPr>
          <w:rFonts w:eastAsia="Times New Roman" w:cs="Times New Roman"/>
          <w:szCs w:val="24"/>
        </w:rPr>
        <w:t>= 3.385</w:t>
      </w:r>
      <w:r w:rsidR="00072861" w:rsidRPr="006E429A">
        <w:rPr>
          <w:rFonts w:eastAsia="Times New Roman"/>
          <w:szCs w:val="24"/>
        </w:rPr>
        <w:t xml:space="preserve"> </w:t>
      </w:r>
      <w:r w:rsidR="001F07EB" w:rsidRPr="006E429A">
        <w:rPr>
          <w:rFonts w:eastAsia="Times New Roman"/>
          <w:szCs w:val="24"/>
        </w:rPr>
        <w:t>± 2.807</w:t>
      </w:r>
      <w:r w:rsidR="00072861" w:rsidRPr="006E429A">
        <w:rPr>
          <w:rFonts w:eastAsia="Times New Roman"/>
          <w:szCs w:val="24"/>
        </w:rPr>
        <w:t xml:space="preserve">, </w:t>
      </w:r>
      <w:r w:rsidR="00CE4982" w:rsidRPr="006E429A">
        <w:rPr>
          <w:rFonts w:eastAsia="Times New Roman"/>
          <w:szCs w:val="24"/>
        </w:rPr>
        <w:t xml:space="preserve">S2 = </w:t>
      </w:r>
      <w:r w:rsidR="00072861" w:rsidRPr="006E429A">
        <w:rPr>
          <w:rFonts w:eastAsia="Times New Roman"/>
          <w:szCs w:val="24"/>
        </w:rPr>
        <w:t xml:space="preserve">3.732 ± </w:t>
      </w:r>
      <w:r w:rsidR="00F35BD8" w:rsidRPr="006E429A">
        <w:rPr>
          <w:rFonts w:eastAsia="Times New Roman"/>
          <w:szCs w:val="24"/>
        </w:rPr>
        <w:t>1.634</w:t>
      </w:r>
      <w:r w:rsidR="00072861" w:rsidRPr="006E429A">
        <w:rPr>
          <w:rFonts w:eastAsia="Times New Roman"/>
          <w:szCs w:val="24"/>
        </w:rPr>
        <w:t>,</w:t>
      </w:r>
      <w:r w:rsidR="00676173" w:rsidRPr="006E429A">
        <w:rPr>
          <w:color w:val="000000" w:themeColor="text1"/>
          <w:kern w:val="24"/>
          <w:szCs w:val="24"/>
        </w:rPr>
        <w:t xml:space="preserve"> </w:t>
      </w:r>
      <w:r w:rsidR="00CE4982" w:rsidRPr="006E429A">
        <w:rPr>
          <w:color w:val="000000" w:themeColor="text1"/>
          <w:kern w:val="24"/>
          <w:szCs w:val="24"/>
        </w:rPr>
        <w:t xml:space="preserve">S3 = </w:t>
      </w:r>
      <w:r w:rsidR="00072861" w:rsidRPr="006E429A">
        <w:rPr>
          <w:rFonts w:eastAsia="Times New Roman"/>
          <w:szCs w:val="24"/>
        </w:rPr>
        <w:t>2.219 ±</w:t>
      </w:r>
      <w:r w:rsidR="00F35BD8" w:rsidRPr="006E429A">
        <w:rPr>
          <w:rFonts w:eastAsia="Times New Roman"/>
          <w:szCs w:val="24"/>
        </w:rPr>
        <w:t xml:space="preserve"> 1.201</w:t>
      </w:r>
      <w:r w:rsidR="00CE4982" w:rsidRPr="006E429A">
        <w:rPr>
          <w:rFonts w:eastAsia="Times New Roman"/>
          <w:szCs w:val="24"/>
        </w:rPr>
        <w:t>)</w:t>
      </w:r>
      <w:r w:rsidR="005770EB" w:rsidRPr="006E429A">
        <w:rPr>
          <w:rFonts w:eastAsia="Times New Roman"/>
          <w:szCs w:val="24"/>
        </w:rPr>
        <w:t>,</w:t>
      </w:r>
      <w:r w:rsidR="00F35BD8" w:rsidRPr="006E429A">
        <w:rPr>
          <w:rFonts w:eastAsia="Times New Roman"/>
          <w:szCs w:val="24"/>
        </w:rPr>
        <w:t xml:space="preserve"> </w:t>
      </w:r>
      <w:r w:rsidR="00CE4982" w:rsidRPr="006E429A">
        <w:rPr>
          <w:rFonts w:eastAsia="Times New Roman"/>
          <w:szCs w:val="24"/>
        </w:rPr>
        <w:t>or</w:t>
      </w:r>
      <w:r w:rsidR="00A719BD" w:rsidRPr="006E429A">
        <w:rPr>
          <w:rFonts w:eastAsia="Times New Roman" w:cs="Times New Roman"/>
          <w:szCs w:val="24"/>
        </w:rPr>
        <w:t xml:space="preserve"> exponent parameters </w:t>
      </w:r>
      <w:r w:rsidR="00096E76" w:rsidRPr="006E429A">
        <w:rPr>
          <w:rFonts w:eastAsia="Times New Roman" w:cs="Times New Roman"/>
          <w:szCs w:val="24"/>
        </w:rPr>
        <w:t xml:space="preserve">(average value of n </w:t>
      </w:r>
      <w:r w:rsidR="00096E76" w:rsidRPr="006E429A">
        <w:rPr>
          <w:rFonts w:eastAsia="Times New Roman"/>
          <w:szCs w:val="24"/>
        </w:rPr>
        <w:t>± SD;</w:t>
      </w:r>
      <w:r w:rsidR="00096E76" w:rsidRPr="006E429A">
        <w:rPr>
          <w:rFonts w:eastAsia="Times New Roman" w:cs="Times New Roman"/>
          <w:szCs w:val="24"/>
        </w:rPr>
        <w:t xml:space="preserve"> </w:t>
      </w:r>
      <w:r w:rsidR="00CE4982" w:rsidRPr="006E429A">
        <w:rPr>
          <w:rFonts w:eastAsia="Times New Roman" w:cs="Times New Roman"/>
          <w:szCs w:val="24"/>
        </w:rPr>
        <w:t>S1</w:t>
      </w:r>
      <w:ins w:id="36" w:author="Kelly Chang" w:date="2017-03-26T18:17:00Z">
        <w:r w:rsidR="00861BBF">
          <w:rPr>
            <w:rFonts w:eastAsia="Times New Roman" w:cs="Times New Roman"/>
            <w:szCs w:val="24"/>
          </w:rPr>
          <w:t xml:space="preserve"> </w:t>
        </w:r>
      </w:ins>
      <w:r w:rsidR="00CE4982" w:rsidRPr="006E429A">
        <w:rPr>
          <w:rFonts w:eastAsia="Times New Roman" w:cs="Times New Roman"/>
          <w:szCs w:val="24"/>
        </w:rPr>
        <w:t>=</w:t>
      </w:r>
      <w:ins w:id="37" w:author="Kelly Chang" w:date="2017-03-26T18:17:00Z">
        <w:r w:rsidR="00861BBF">
          <w:rPr>
            <w:rFonts w:eastAsia="Times New Roman" w:cs="Times New Roman"/>
            <w:szCs w:val="24"/>
          </w:rPr>
          <w:t xml:space="preserve"> </w:t>
        </w:r>
      </w:ins>
      <w:r w:rsidR="00A719BD" w:rsidRPr="006E429A">
        <w:rPr>
          <w:rFonts w:eastAsia="Times New Roman"/>
          <w:szCs w:val="24"/>
        </w:rPr>
        <w:t>0.587 ± 0.</w:t>
      </w:r>
      <w:r w:rsidR="00096E76" w:rsidRPr="006E429A">
        <w:rPr>
          <w:rFonts w:eastAsia="Times New Roman"/>
          <w:szCs w:val="24"/>
        </w:rPr>
        <w:t>310</w:t>
      </w:r>
      <w:r w:rsidR="00A719BD" w:rsidRPr="006E429A">
        <w:rPr>
          <w:rFonts w:eastAsia="Times New Roman"/>
          <w:szCs w:val="24"/>
        </w:rPr>
        <w:t xml:space="preserve">, </w:t>
      </w:r>
      <w:r w:rsidR="00CE4982" w:rsidRPr="006E429A">
        <w:rPr>
          <w:rFonts w:eastAsia="Times New Roman"/>
          <w:szCs w:val="24"/>
        </w:rPr>
        <w:t xml:space="preserve">S2 = </w:t>
      </w:r>
      <w:r w:rsidR="00A719BD" w:rsidRPr="006E429A">
        <w:rPr>
          <w:rFonts w:eastAsia="Times New Roman"/>
          <w:szCs w:val="24"/>
        </w:rPr>
        <w:t>0.611 ± 0.</w:t>
      </w:r>
      <w:r w:rsidR="00096E76" w:rsidRPr="006E429A">
        <w:rPr>
          <w:rFonts w:eastAsia="Times New Roman"/>
          <w:szCs w:val="24"/>
        </w:rPr>
        <w:t>228</w:t>
      </w:r>
      <w:r w:rsidR="00A719BD" w:rsidRPr="006E429A">
        <w:rPr>
          <w:rFonts w:eastAsia="Times New Roman"/>
          <w:szCs w:val="24"/>
        </w:rPr>
        <w:t>,</w:t>
      </w:r>
      <w:r w:rsidR="00A719BD" w:rsidRPr="006E429A">
        <w:rPr>
          <w:color w:val="000000" w:themeColor="text1"/>
          <w:kern w:val="24"/>
          <w:szCs w:val="24"/>
        </w:rPr>
        <w:t xml:space="preserve"> and</w:t>
      </w:r>
      <w:r w:rsidR="00CE4982" w:rsidRPr="006E429A">
        <w:rPr>
          <w:color w:val="000000" w:themeColor="text1"/>
          <w:kern w:val="24"/>
          <w:szCs w:val="24"/>
        </w:rPr>
        <w:t xml:space="preserve"> S3 =</w:t>
      </w:r>
      <w:r w:rsidR="00A719BD" w:rsidRPr="006E429A">
        <w:rPr>
          <w:color w:val="000000" w:themeColor="text1"/>
          <w:kern w:val="24"/>
          <w:szCs w:val="24"/>
        </w:rPr>
        <w:t xml:space="preserve"> </w:t>
      </w:r>
      <w:r w:rsidR="00A719BD" w:rsidRPr="006E429A">
        <w:rPr>
          <w:rFonts w:eastAsia="Times New Roman"/>
          <w:szCs w:val="24"/>
        </w:rPr>
        <w:t>0.726 ± 0.</w:t>
      </w:r>
      <w:r w:rsidR="00096E76" w:rsidRPr="006E429A">
        <w:rPr>
          <w:rFonts w:eastAsia="Times New Roman"/>
          <w:szCs w:val="24"/>
        </w:rPr>
        <w:t>318</w:t>
      </w:r>
      <w:r w:rsidR="00CE4982" w:rsidRPr="006E429A">
        <w:rPr>
          <w:rFonts w:eastAsia="Times New Roman"/>
          <w:szCs w:val="24"/>
        </w:rPr>
        <w:t>)</w:t>
      </w:r>
      <w:r w:rsidR="00096E76" w:rsidRPr="006E429A">
        <w:rPr>
          <w:rFonts w:eastAsia="Times New Roman"/>
          <w:szCs w:val="24"/>
        </w:rPr>
        <w:t>.</w:t>
      </w:r>
    </w:p>
    <w:p w14:paraId="0B914CB8" w14:textId="48BE27AD" w:rsidR="00A514BB" w:rsidRPr="006E429A" w:rsidRDefault="004F19A5" w:rsidP="00417377">
      <w:pPr>
        <w:spacing w:after="0"/>
        <w:rPr>
          <w:b/>
          <w:i/>
          <w:szCs w:val="24"/>
        </w:rPr>
      </w:pPr>
      <w:r>
        <w:rPr>
          <w:b/>
          <w:i/>
          <w:szCs w:val="24"/>
        </w:rPr>
        <w:t>Frequency</w:t>
      </w:r>
      <w:r w:rsidRPr="006E429A">
        <w:rPr>
          <w:b/>
          <w:i/>
          <w:szCs w:val="24"/>
        </w:rPr>
        <w:t xml:space="preserve"> </w:t>
      </w:r>
      <w:r w:rsidR="008D3E51" w:rsidRPr="006E429A">
        <w:rPr>
          <w:b/>
          <w:i/>
          <w:szCs w:val="24"/>
        </w:rPr>
        <w:t>Decoding</w:t>
      </w:r>
    </w:p>
    <w:p w14:paraId="6038E0D2" w14:textId="2FAEBC51" w:rsidR="00171483" w:rsidRPr="006E429A" w:rsidRDefault="00F74D14" w:rsidP="00417377">
      <w:pPr>
        <w:rPr>
          <w:rFonts w:cs="Arial"/>
          <w:szCs w:val="24"/>
        </w:rPr>
      </w:pPr>
      <w:r w:rsidRPr="006E429A">
        <w:rPr>
          <w:szCs w:val="24"/>
        </w:rPr>
        <w:t xml:space="preserve">During </w:t>
      </w:r>
      <w:r w:rsidR="00BB0443" w:rsidRPr="006E429A">
        <w:rPr>
          <w:szCs w:val="24"/>
        </w:rPr>
        <w:t xml:space="preserve">a </w:t>
      </w:r>
      <w:r w:rsidR="000E2A63" w:rsidRPr="006E429A">
        <w:rPr>
          <w:szCs w:val="24"/>
        </w:rPr>
        <w:t>separate</w:t>
      </w:r>
      <w:r w:rsidRPr="006E429A">
        <w:rPr>
          <w:szCs w:val="24"/>
        </w:rPr>
        <w:t xml:space="preserve"> scanning session, </w:t>
      </w:r>
      <w:r w:rsidRPr="006E429A">
        <w:rPr>
          <w:rFonts w:cs="Times New Roman"/>
          <w:szCs w:val="24"/>
        </w:rPr>
        <w:t xml:space="preserve">we </w:t>
      </w:r>
      <w:r w:rsidR="00846D49" w:rsidRPr="006E429A">
        <w:rPr>
          <w:rFonts w:cs="Times New Roman"/>
          <w:szCs w:val="24"/>
        </w:rPr>
        <w:t xml:space="preserve">collected </w:t>
      </w:r>
      <w:r w:rsidRPr="006E429A">
        <w:rPr>
          <w:rFonts w:cs="Times New Roman"/>
          <w:szCs w:val="24"/>
        </w:rPr>
        <w:t xml:space="preserve">fMRI responses to </w:t>
      </w:r>
      <w:r w:rsidRPr="006E429A">
        <w:rPr>
          <w:rFonts w:eastAsia="Times New Roman" w:cs="Times New Roman"/>
          <w:szCs w:val="24"/>
        </w:rPr>
        <w:t>two pure tone song-like sequences</w:t>
      </w:r>
      <w:r w:rsidRPr="006E429A">
        <w:rPr>
          <w:rFonts w:cs="Arial"/>
          <w:szCs w:val="24"/>
        </w:rPr>
        <w:t xml:space="preserve"> based on </w:t>
      </w:r>
      <w:r w:rsidR="00BB0443" w:rsidRPr="006E429A">
        <w:rPr>
          <w:rFonts w:cs="Arial"/>
          <w:szCs w:val="24"/>
        </w:rPr>
        <w:t xml:space="preserve">two </w:t>
      </w:r>
      <w:r w:rsidRPr="006E429A">
        <w:rPr>
          <w:rFonts w:cs="Arial"/>
          <w:szCs w:val="24"/>
        </w:rPr>
        <w:t>familiar melodies</w:t>
      </w:r>
      <w:r w:rsidR="00BB0443" w:rsidRPr="006E429A">
        <w:rPr>
          <w:rFonts w:cs="Arial"/>
          <w:szCs w:val="24"/>
        </w:rPr>
        <w:t xml:space="preserve">: </w:t>
      </w:r>
      <w:r w:rsidRPr="006E429A">
        <w:rPr>
          <w:rFonts w:cs="Arial"/>
          <w:szCs w:val="24"/>
        </w:rPr>
        <w:t>“</w:t>
      </w:r>
      <w:r w:rsidRPr="006E429A">
        <w:rPr>
          <w:rFonts w:eastAsia="Times New Roman" w:cs="Arial"/>
          <w:szCs w:val="24"/>
        </w:rPr>
        <w:t>When You Wish Upon A Star”</w:t>
      </w:r>
      <w:r w:rsidRPr="006E429A">
        <w:rPr>
          <w:rFonts w:eastAsia="Times New Roman" w:cs="Arial"/>
          <w:i/>
          <w:szCs w:val="24"/>
        </w:rPr>
        <w:t xml:space="preserve"> </w:t>
      </w:r>
      <w:r w:rsidRPr="006E429A">
        <w:rPr>
          <w:rFonts w:eastAsia="Times New Roman" w:cs="Arial"/>
          <w:szCs w:val="24"/>
        </w:rPr>
        <w:t>(Wish)</w:t>
      </w:r>
      <w:r w:rsidRPr="006E429A">
        <w:rPr>
          <w:rFonts w:eastAsia="Times New Roman" w:cs="Arial"/>
          <w:i/>
          <w:szCs w:val="24"/>
        </w:rPr>
        <w:t xml:space="preserve"> </w:t>
      </w:r>
      <w:r w:rsidRPr="006E429A">
        <w:rPr>
          <w:rFonts w:eastAsia="Times New Roman" w:cs="Arial"/>
          <w:szCs w:val="24"/>
        </w:rPr>
        <w:t xml:space="preserve">and </w:t>
      </w:r>
      <w:r w:rsidRPr="006E429A">
        <w:rPr>
          <w:rFonts w:eastAsia="Times New Roman" w:cs="Arial"/>
          <w:i/>
          <w:szCs w:val="24"/>
        </w:rPr>
        <w:lastRenderedPageBreak/>
        <w:t>“</w:t>
      </w:r>
      <w:r w:rsidRPr="006E429A">
        <w:rPr>
          <w:rFonts w:eastAsia="Times New Roman" w:cs="Arial"/>
          <w:szCs w:val="24"/>
        </w:rPr>
        <w:t>Somewhere Over The Rainbow”</w:t>
      </w:r>
      <w:r w:rsidRPr="006E429A">
        <w:rPr>
          <w:rFonts w:eastAsia="Times New Roman" w:cs="Arial"/>
          <w:i/>
          <w:szCs w:val="24"/>
        </w:rPr>
        <w:t xml:space="preserve"> </w:t>
      </w:r>
      <w:r w:rsidRPr="006E429A">
        <w:rPr>
          <w:rFonts w:eastAsia="Times New Roman" w:cs="Arial"/>
          <w:szCs w:val="24"/>
        </w:rPr>
        <w:t>(Rainbow)</w:t>
      </w:r>
      <w:r w:rsidR="000E2A63" w:rsidRPr="006E429A">
        <w:rPr>
          <w:rFonts w:eastAsia="Times New Roman" w:cs="Arial"/>
          <w:szCs w:val="24"/>
        </w:rPr>
        <w:t>.</w:t>
      </w:r>
      <w:r w:rsidR="0000714F" w:rsidRPr="006E429A">
        <w:rPr>
          <w:rFonts w:cs="Arial"/>
          <w:szCs w:val="24"/>
        </w:rPr>
        <w:t xml:space="preserve"> </w:t>
      </w:r>
      <w:r w:rsidR="00FF2B8E" w:rsidRPr="006E429A">
        <w:rPr>
          <w:rFonts w:cs="Arial"/>
          <w:szCs w:val="24"/>
        </w:rPr>
        <w:t>Each song-like sequence was generated using 2 s frequency block</w:t>
      </w:r>
      <w:r w:rsidR="00171483" w:rsidRPr="006E429A">
        <w:rPr>
          <w:rFonts w:cs="Arial"/>
          <w:szCs w:val="24"/>
        </w:rPr>
        <w:t>s</w:t>
      </w:r>
      <w:r w:rsidR="00FF2B8E" w:rsidRPr="006E429A">
        <w:rPr>
          <w:rFonts w:cs="Arial"/>
          <w:szCs w:val="24"/>
        </w:rPr>
        <w:t xml:space="preserve"> </w:t>
      </w:r>
      <w:r w:rsidR="000E2A63" w:rsidRPr="006E429A">
        <w:rPr>
          <w:rFonts w:eastAsia="Times New Roman" w:cs="Arial"/>
          <w:szCs w:val="24"/>
        </w:rPr>
        <w:t>wi</w:t>
      </w:r>
      <w:r w:rsidR="00AD54C6" w:rsidRPr="006E429A">
        <w:rPr>
          <w:rFonts w:eastAsia="Times New Roman" w:cs="Arial"/>
          <w:szCs w:val="24"/>
        </w:rPr>
        <w:t>th frequencies ranging from 880</w:t>
      </w:r>
      <w:r w:rsidR="000E2A63" w:rsidRPr="006E429A">
        <w:rPr>
          <w:rFonts w:eastAsia="Times New Roman" w:cs="Arial"/>
          <w:szCs w:val="24"/>
        </w:rPr>
        <w:t>-2349 Hz (corresponding to the notes A5</w:t>
      </w:r>
      <w:r w:rsidR="001D3E44" w:rsidRPr="006E429A">
        <w:rPr>
          <w:rFonts w:eastAsia="Times New Roman" w:cs="Arial"/>
          <w:szCs w:val="24"/>
        </w:rPr>
        <w:t>-D7 on the western music scale)</w:t>
      </w:r>
      <w:r w:rsidR="001D3E44" w:rsidRPr="006E429A">
        <w:rPr>
          <w:rFonts w:eastAsia="Times New Roman" w:cs="Times New Roman"/>
          <w:szCs w:val="24"/>
        </w:rPr>
        <w:t xml:space="preserve">. </w:t>
      </w:r>
      <w:r w:rsidR="001D3E44" w:rsidRPr="006E429A">
        <w:rPr>
          <w:rFonts w:eastAsia="Times New Roman" w:cs="Arial"/>
          <w:szCs w:val="24"/>
        </w:rPr>
        <w:t xml:space="preserve"> E</w:t>
      </w:r>
      <w:r w:rsidR="000E2A63" w:rsidRPr="006E429A">
        <w:rPr>
          <w:rFonts w:eastAsia="Times New Roman" w:cs="Arial"/>
          <w:szCs w:val="24"/>
        </w:rPr>
        <w:t>ach 2</w:t>
      </w:r>
      <w:del w:id="38" w:author="Kelly Chang" w:date="2017-03-26T18:23:00Z">
        <w:r w:rsidR="000E2A63" w:rsidRPr="006E429A" w:rsidDel="000B4E55">
          <w:rPr>
            <w:rFonts w:eastAsia="Times New Roman" w:cs="Arial"/>
            <w:szCs w:val="24"/>
          </w:rPr>
          <w:delText xml:space="preserve"> </w:delText>
        </w:r>
      </w:del>
      <w:r w:rsidR="000E2A63" w:rsidRPr="006E429A">
        <w:rPr>
          <w:rFonts w:eastAsia="Times New Roman" w:cs="Arial"/>
          <w:szCs w:val="24"/>
        </w:rPr>
        <w:t>s block</w:t>
      </w:r>
      <w:r w:rsidR="000E2A63" w:rsidRPr="006E429A">
        <w:rPr>
          <w:rFonts w:cs="Arial"/>
          <w:szCs w:val="24"/>
        </w:rPr>
        <w:t xml:space="preserve"> </w:t>
      </w:r>
      <w:r w:rsidR="00FF2B8E" w:rsidRPr="006E429A">
        <w:rPr>
          <w:rFonts w:cs="Arial"/>
          <w:szCs w:val="24"/>
        </w:rPr>
        <w:t>contain</w:t>
      </w:r>
      <w:r w:rsidR="000E2A63" w:rsidRPr="006E429A">
        <w:rPr>
          <w:rFonts w:cs="Arial"/>
          <w:szCs w:val="24"/>
        </w:rPr>
        <w:t>ed</w:t>
      </w:r>
      <w:r w:rsidR="00B965D0" w:rsidRPr="006E429A">
        <w:rPr>
          <w:rFonts w:cs="Arial"/>
          <w:szCs w:val="24"/>
        </w:rPr>
        <w:t xml:space="preserve"> </w:t>
      </w:r>
      <w:r w:rsidR="00D94DD5" w:rsidRPr="006E429A">
        <w:rPr>
          <w:rFonts w:cs="Arial"/>
          <w:szCs w:val="24"/>
        </w:rPr>
        <w:t>13</w:t>
      </w:r>
      <w:r w:rsidR="00FF2B8E" w:rsidRPr="006E429A">
        <w:rPr>
          <w:rFonts w:cs="Arial"/>
          <w:szCs w:val="24"/>
        </w:rPr>
        <w:t xml:space="preserve"> tone bursts</w:t>
      </w:r>
      <w:r w:rsidR="00B965D0" w:rsidRPr="006E429A">
        <w:rPr>
          <w:rFonts w:cs="Arial"/>
          <w:szCs w:val="24"/>
        </w:rPr>
        <w:t xml:space="preserve"> of the same frequency</w:t>
      </w:r>
      <w:r w:rsidR="004942F6" w:rsidRPr="006E429A">
        <w:rPr>
          <w:rFonts w:cs="Arial"/>
          <w:szCs w:val="24"/>
        </w:rPr>
        <w:t xml:space="preserve">, </w:t>
      </w:r>
      <w:del w:id="39" w:author="Kelly Chang" w:date="2017-03-26T18:18:00Z">
        <w:r w:rsidR="00B965D0" w:rsidRPr="006E429A" w:rsidDel="006310F5">
          <w:rPr>
            <w:rFonts w:cs="Arial"/>
            <w:szCs w:val="24"/>
          </w:rPr>
          <w:delText xml:space="preserve"> </w:delText>
        </w:r>
      </w:del>
      <w:r w:rsidR="00B965D0" w:rsidRPr="006E429A">
        <w:rPr>
          <w:rFonts w:cs="Arial"/>
          <w:szCs w:val="24"/>
        </w:rPr>
        <w:t>each</w:t>
      </w:r>
      <w:r w:rsidR="00171483" w:rsidRPr="006E429A">
        <w:rPr>
          <w:rFonts w:cs="Arial"/>
          <w:szCs w:val="24"/>
        </w:rPr>
        <w:t xml:space="preserve"> </w:t>
      </w:r>
      <w:r w:rsidR="00B965D0" w:rsidRPr="006E429A">
        <w:rPr>
          <w:rFonts w:cs="Arial"/>
          <w:szCs w:val="24"/>
        </w:rPr>
        <w:t xml:space="preserve">lasting </w:t>
      </w:r>
      <w:r w:rsidR="00FF2B8E" w:rsidRPr="006E429A">
        <w:rPr>
          <w:rFonts w:cs="Arial"/>
          <w:szCs w:val="24"/>
        </w:rPr>
        <w:t>75 ms in duration (i</w:t>
      </w:r>
      <w:r w:rsidR="00D94DD5" w:rsidRPr="006E429A">
        <w:rPr>
          <w:rFonts w:cs="Arial"/>
          <w:szCs w:val="24"/>
        </w:rPr>
        <w:t>nter-stimulus interval = 75 ms)</w:t>
      </w:r>
      <w:r w:rsidR="00171483" w:rsidRPr="006E429A">
        <w:rPr>
          <w:rFonts w:cs="Arial"/>
          <w:szCs w:val="24"/>
        </w:rPr>
        <w:t>. This</w:t>
      </w:r>
      <w:r w:rsidR="00D94DD5" w:rsidRPr="006E429A">
        <w:rPr>
          <w:rFonts w:cs="Arial"/>
          <w:szCs w:val="24"/>
        </w:rPr>
        <w:t xml:space="preserve"> </w:t>
      </w:r>
      <w:r w:rsidR="00B965D0" w:rsidRPr="006E429A">
        <w:rPr>
          <w:rFonts w:cs="Arial"/>
          <w:szCs w:val="24"/>
        </w:rPr>
        <w:t>create</w:t>
      </w:r>
      <w:r w:rsidR="00171483" w:rsidRPr="006E429A">
        <w:rPr>
          <w:rFonts w:cs="Arial"/>
          <w:szCs w:val="24"/>
        </w:rPr>
        <w:t>d</w:t>
      </w:r>
      <w:r w:rsidR="00B965D0" w:rsidRPr="006E429A">
        <w:rPr>
          <w:rFonts w:cs="Arial"/>
          <w:szCs w:val="24"/>
        </w:rPr>
        <w:t xml:space="preserve"> a </w:t>
      </w:r>
      <w:r w:rsidR="00D94DD5" w:rsidRPr="006E429A">
        <w:rPr>
          <w:rFonts w:cs="Arial"/>
          <w:szCs w:val="24"/>
        </w:rPr>
        <w:t>vibrato-like effect</w:t>
      </w:r>
      <w:r w:rsidR="004942F6" w:rsidRPr="006E429A">
        <w:rPr>
          <w:rFonts w:cs="Arial"/>
          <w:szCs w:val="24"/>
        </w:rPr>
        <w:t xml:space="preserve"> </w:t>
      </w:r>
      <w:r w:rsidR="00D94DD5" w:rsidRPr="006E429A">
        <w:rPr>
          <w:rFonts w:cs="Arial"/>
          <w:szCs w:val="24"/>
        </w:rPr>
        <w:t>which served</w:t>
      </w:r>
      <w:r w:rsidR="00B965D0" w:rsidRPr="006E429A">
        <w:rPr>
          <w:rFonts w:cs="Arial"/>
          <w:szCs w:val="24"/>
        </w:rPr>
        <w:t xml:space="preserve"> to increase the perceptual salience of </w:t>
      </w:r>
      <w:r w:rsidR="004942F6" w:rsidRPr="006E429A">
        <w:rPr>
          <w:rFonts w:cs="Arial"/>
          <w:szCs w:val="24"/>
        </w:rPr>
        <w:t>each block</w:t>
      </w:r>
      <w:r w:rsidR="00B965D0" w:rsidRPr="006E429A">
        <w:rPr>
          <w:rFonts w:cs="Arial"/>
          <w:szCs w:val="24"/>
        </w:rPr>
        <w:t xml:space="preserve">, </w:t>
      </w:r>
      <w:r w:rsidR="00D94DD5" w:rsidRPr="006E429A">
        <w:rPr>
          <w:rFonts w:cs="Arial"/>
          <w:szCs w:val="24"/>
        </w:rPr>
        <w:t xml:space="preserve">without interrupting </w:t>
      </w:r>
      <w:r w:rsidR="00B965D0" w:rsidRPr="006E429A">
        <w:rPr>
          <w:rFonts w:cs="Arial"/>
          <w:szCs w:val="24"/>
        </w:rPr>
        <w:t>the melodic feel of the song</w:t>
      </w:r>
      <w:r w:rsidR="00D94DD5" w:rsidRPr="006E429A">
        <w:rPr>
          <w:rFonts w:cs="Arial"/>
          <w:szCs w:val="24"/>
        </w:rPr>
        <w:t>-like sequence</w:t>
      </w:r>
      <w:r w:rsidR="00B965D0" w:rsidRPr="006E429A">
        <w:rPr>
          <w:rFonts w:cs="Arial"/>
          <w:szCs w:val="24"/>
        </w:rPr>
        <w:t>.</w:t>
      </w:r>
      <w:r w:rsidR="00171483" w:rsidRPr="006E429A">
        <w:rPr>
          <w:rFonts w:cs="Arial"/>
          <w:szCs w:val="24"/>
        </w:rPr>
        <w:t xml:space="preserve"> A single presentation of </w:t>
      </w:r>
      <w:r w:rsidR="00BB0443" w:rsidRPr="006E429A">
        <w:rPr>
          <w:rFonts w:cs="Arial"/>
          <w:szCs w:val="24"/>
        </w:rPr>
        <w:t xml:space="preserve">each song-like </w:t>
      </w:r>
      <w:r w:rsidR="00171483" w:rsidRPr="006E429A">
        <w:rPr>
          <w:rFonts w:cs="Arial"/>
          <w:szCs w:val="24"/>
        </w:rPr>
        <w:t>sequence contain</w:t>
      </w:r>
      <w:r w:rsidR="00CC7B62" w:rsidRPr="006E429A">
        <w:rPr>
          <w:rFonts w:cs="Arial"/>
          <w:szCs w:val="24"/>
        </w:rPr>
        <w:t xml:space="preserve">ed </w:t>
      </w:r>
      <w:r w:rsidR="00171483" w:rsidRPr="006E429A">
        <w:rPr>
          <w:rFonts w:cs="Arial"/>
          <w:szCs w:val="24"/>
        </w:rPr>
        <w:t xml:space="preserve">either 25 (Wish) or 23 (Rainbow) </w:t>
      </w:r>
      <w:r w:rsidR="00CC7B62" w:rsidRPr="006E429A">
        <w:rPr>
          <w:rFonts w:cs="Arial"/>
          <w:szCs w:val="24"/>
        </w:rPr>
        <w:t xml:space="preserve">frequency </w:t>
      </w:r>
      <w:r w:rsidR="00171483" w:rsidRPr="006E429A">
        <w:rPr>
          <w:rFonts w:cs="Arial"/>
          <w:szCs w:val="24"/>
        </w:rPr>
        <w:t>blocks</w:t>
      </w:r>
      <w:r w:rsidR="00D91EB3" w:rsidRPr="006E429A">
        <w:rPr>
          <w:rFonts w:cs="Arial"/>
          <w:szCs w:val="24"/>
        </w:rPr>
        <w:t xml:space="preserve"> </w:t>
      </w:r>
      <w:r w:rsidR="00171483" w:rsidRPr="006E429A">
        <w:rPr>
          <w:rFonts w:cs="Arial"/>
          <w:szCs w:val="24"/>
        </w:rPr>
        <w:t>followed by 8 s of silence</w:t>
      </w:r>
      <w:r w:rsidR="000E2A63" w:rsidRPr="006E429A">
        <w:rPr>
          <w:rFonts w:cs="Arial"/>
          <w:szCs w:val="24"/>
        </w:rPr>
        <w:t xml:space="preserve">, and </w:t>
      </w:r>
      <w:r w:rsidR="006B617A" w:rsidRPr="006E429A">
        <w:rPr>
          <w:rFonts w:cs="Arial"/>
          <w:szCs w:val="24"/>
        </w:rPr>
        <w:t>the</w:t>
      </w:r>
      <w:r w:rsidR="00171483" w:rsidRPr="006E429A">
        <w:rPr>
          <w:rFonts w:cs="Arial"/>
          <w:szCs w:val="24"/>
        </w:rPr>
        <w:t xml:space="preserve"> entire</w:t>
      </w:r>
      <w:r w:rsidR="004942F6" w:rsidRPr="006E429A">
        <w:rPr>
          <w:rFonts w:cs="Arial"/>
          <w:szCs w:val="24"/>
        </w:rPr>
        <w:t xml:space="preserve"> presentation</w:t>
      </w:r>
      <w:r w:rsidR="000E2A63" w:rsidRPr="006E429A">
        <w:rPr>
          <w:rFonts w:cs="Arial"/>
          <w:szCs w:val="24"/>
        </w:rPr>
        <w:t xml:space="preserve"> was repeated 8 times per scan.</w:t>
      </w:r>
      <w:r w:rsidR="0000714F" w:rsidRPr="006E429A">
        <w:rPr>
          <w:rFonts w:cs="Arial"/>
          <w:szCs w:val="24"/>
        </w:rPr>
        <w:t xml:space="preserve"> </w:t>
      </w:r>
      <w:r w:rsidR="0006645F" w:rsidRPr="006E429A">
        <w:rPr>
          <w:rFonts w:cs="Arial"/>
          <w:szCs w:val="24"/>
        </w:rPr>
        <w:t>Averaged</w:t>
      </w:r>
      <w:r w:rsidR="0000714F" w:rsidRPr="006E429A">
        <w:rPr>
          <w:rFonts w:cs="Arial"/>
          <w:szCs w:val="24"/>
        </w:rPr>
        <w:t xml:space="preserve"> fMRI BOLD time courses</w:t>
      </w:r>
      <w:r w:rsidR="0000714F" w:rsidRPr="006E429A">
        <w:rPr>
          <w:rFonts w:eastAsia="Times New Roman" w:cs="Arial"/>
          <w:szCs w:val="24"/>
        </w:rPr>
        <w:t xml:space="preserve"> </w:t>
      </w:r>
      <w:r w:rsidR="003469B8" w:rsidRPr="006E429A">
        <w:rPr>
          <w:rFonts w:eastAsia="Times New Roman" w:cs="Arial"/>
          <w:szCs w:val="24"/>
        </w:rPr>
        <w:t xml:space="preserve">were </w:t>
      </w:r>
      <w:r w:rsidR="00D91EB3" w:rsidRPr="006E429A">
        <w:rPr>
          <w:rFonts w:eastAsia="Times New Roman" w:cs="Arial"/>
          <w:szCs w:val="24"/>
        </w:rPr>
        <w:t xml:space="preserve">then </w:t>
      </w:r>
      <w:r w:rsidR="003469B8" w:rsidRPr="006E429A">
        <w:rPr>
          <w:rFonts w:eastAsia="Times New Roman" w:cs="Arial"/>
          <w:szCs w:val="24"/>
        </w:rPr>
        <w:t>generated for</w:t>
      </w:r>
      <w:r w:rsidR="0006645F" w:rsidRPr="006E429A">
        <w:rPr>
          <w:rFonts w:eastAsia="Times New Roman" w:cs="Arial"/>
          <w:szCs w:val="24"/>
        </w:rPr>
        <w:t xml:space="preserve"> each</w:t>
      </w:r>
      <w:r w:rsidR="003469B8" w:rsidRPr="006E429A">
        <w:rPr>
          <w:rFonts w:eastAsia="Times New Roman" w:cs="Arial"/>
          <w:szCs w:val="24"/>
        </w:rPr>
        <w:t xml:space="preserve"> song-like sequence by </w:t>
      </w:r>
      <w:r w:rsidR="003469B8" w:rsidRPr="006E429A">
        <w:rPr>
          <w:rFonts w:cs="Arial"/>
          <w:szCs w:val="24"/>
        </w:rPr>
        <w:t xml:space="preserve">averaging </w:t>
      </w:r>
      <w:r w:rsidR="00D91EB3" w:rsidRPr="006E429A">
        <w:rPr>
          <w:rFonts w:cs="Arial"/>
          <w:szCs w:val="24"/>
        </w:rPr>
        <w:t>data responses across the</w:t>
      </w:r>
      <w:r w:rsidR="0006645F" w:rsidRPr="006E429A">
        <w:rPr>
          <w:rFonts w:cs="Arial"/>
          <w:szCs w:val="24"/>
        </w:rPr>
        <w:t xml:space="preserve"> </w:t>
      </w:r>
      <w:r w:rsidR="00CC7B62" w:rsidRPr="006E429A">
        <w:rPr>
          <w:rFonts w:cs="Arial"/>
          <w:szCs w:val="24"/>
        </w:rPr>
        <w:t>eight</w:t>
      </w:r>
      <w:r w:rsidR="003469B8" w:rsidRPr="006E429A">
        <w:rPr>
          <w:rFonts w:cs="Arial"/>
          <w:szCs w:val="24"/>
        </w:rPr>
        <w:t xml:space="preserve"> presentations </w:t>
      </w:r>
      <w:r w:rsidR="00D91EB3" w:rsidRPr="006E429A">
        <w:rPr>
          <w:rFonts w:cs="Arial"/>
          <w:szCs w:val="24"/>
        </w:rPr>
        <w:t xml:space="preserve">within </w:t>
      </w:r>
      <w:r w:rsidR="0000714F" w:rsidRPr="006E429A">
        <w:rPr>
          <w:rFonts w:cs="Arial"/>
          <w:szCs w:val="24"/>
        </w:rPr>
        <w:t>each scan, and across</w:t>
      </w:r>
      <w:r w:rsidR="00582CBE" w:rsidRPr="006E429A">
        <w:rPr>
          <w:rFonts w:cs="Arial"/>
          <w:szCs w:val="24"/>
        </w:rPr>
        <w:t xml:space="preserve"> two scans</w:t>
      </w:r>
      <w:r w:rsidR="0000714F" w:rsidRPr="006E429A">
        <w:rPr>
          <w:rFonts w:cs="Arial"/>
          <w:szCs w:val="24"/>
        </w:rPr>
        <w:t xml:space="preserve"> of the same </w:t>
      </w:r>
      <w:r w:rsidR="0006645F" w:rsidRPr="006E429A">
        <w:rPr>
          <w:rFonts w:eastAsia="Times New Roman" w:cs="Arial"/>
          <w:szCs w:val="24"/>
        </w:rPr>
        <w:t>sequence type</w:t>
      </w:r>
      <w:r w:rsidR="0000714F" w:rsidRPr="006E429A">
        <w:rPr>
          <w:rFonts w:cs="Arial"/>
          <w:szCs w:val="24"/>
        </w:rPr>
        <w:t>.</w:t>
      </w:r>
    </w:p>
    <w:p w14:paraId="75818A0E" w14:textId="33CC0CE6" w:rsidR="00F47606" w:rsidRDefault="00D631A8" w:rsidP="00F5038E">
      <w:pPr>
        <w:rPr>
          <w:rFonts w:eastAsia="Times New Roman" w:cs="Times New Roman"/>
          <w:szCs w:val="24"/>
        </w:rPr>
      </w:pPr>
      <w:r w:rsidRPr="006E429A">
        <w:rPr>
          <w:rFonts w:cs="Arial"/>
          <w:szCs w:val="24"/>
        </w:rPr>
        <w:t>W</w:t>
      </w:r>
      <w:r w:rsidR="006978E7" w:rsidRPr="006E429A">
        <w:rPr>
          <w:rFonts w:cs="Arial"/>
          <w:szCs w:val="24"/>
        </w:rPr>
        <w:t>e</w:t>
      </w:r>
      <w:r w:rsidR="00D91EB3" w:rsidRPr="006E429A">
        <w:rPr>
          <w:rFonts w:cs="Arial"/>
          <w:szCs w:val="24"/>
        </w:rPr>
        <w:t xml:space="preserve"> </w:t>
      </w:r>
      <w:r w:rsidR="00F6352A" w:rsidRPr="006E429A">
        <w:rPr>
          <w:rFonts w:cs="Arial"/>
          <w:szCs w:val="24"/>
        </w:rPr>
        <w:t>decode</w:t>
      </w:r>
      <w:r w:rsidR="006978E7" w:rsidRPr="006E429A">
        <w:rPr>
          <w:rFonts w:cs="Arial"/>
          <w:szCs w:val="24"/>
        </w:rPr>
        <w:t>d both</w:t>
      </w:r>
      <w:r w:rsidR="00E77DBC" w:rsidRPr="006E429A">
        <w:rPr>
          <w:rFonts w:cs="Arial"/>
          <w:szCs w:val="24"/>
        </w:rPr>
        <w:t xml:space="preserve"> </w:t>
      </w:r>
      <w:r w:rsidR="00D91EB3" w:rsidRPr="006E429A">
        <w:rPr>
          <w:rFonts w:cs="Arial"/>
          <w:szCs w:val="24"/>
        </w:rPr>
        <w:t>song-like sequence</w:t>
      </w:r>
      <w:r w:rsidR="006978E7" w:rsidRPr="006E429A">
        <w:rPr>
          <w:rFonts w:cs="Arial"/>
          <w:szCs w:val="24"/>
        </w:rPr>
        <w:t>s by</w:t>
      </w:r>
      <w:r w:rsidR="00D91EB3" w:rsidRPr="006E429A">
        <w:rPr>
          <w:rFonts w:cs="Arial"/>
          <w:szCs w:val="24"/>
        </w:rPr>
        <w:t xml:space="preserve"> </w:t>
      </w:r>
      <w:r w:rsidR="006978E7" w:rsidRPr="006E429A">
        <w:rPr>
          <w:rFonts w:cs="Arial"/>
          <w:szCs w:val="24"/>
        </w:rPr>
        <w:t>reconstructing</w:t>
      </w:r>
      <w:r w:rsidR="00E77DBC" w:rsidRPr="006E429A">
        <w:rPr>
          <w:rFonts w:cs="Arial"/>
          <w:szCs w:val="24"/>
        </w:rPr>
        <w:t xml:space="preserve"> </w:t>
      </w:r>
      <w:r w:rsidR="006978E7" w:rsidRPr="006E429A">
        <w:rPr>
          <w:rFonts w:cs="Arial"/>
          <w:szCs w:val="24"/>
        </w:rPr>
        <w:t>each</w:t>
      </w:r>
      <w:r w:rsidR="00F6352A" w:rsidRPr="006E429A">
        <w:rPr>
          <w:rFonts w:cs="Arial"/>
          <w:szCs w:val="24"/>
        </w:rPr>
        <w:t xml:space="preserve"> sequence one</w:t>
      </w:r>
      <w:r w:rsidR="009E6D84" w:rsidRPr="006E429A">
        <w:rPr>
          <w:rFonts w:cs="Arial"/>
          <w:szCs w:val="24"/>
        </w:rPr>
        <w:t xml:space="preserve"> block</w:t>
      </w:r>
      <w:r w:rsidR="00D91EB3" w:rsidRPr="006E429A">
        <w:rPr>
          <w:rFonts w:cs="Arial"/>
          <w:szCs w:val="24"/>
        </w:rPr>
        <w:t xml:space="preserve"> </w:t>
      </w:r>
      <w:r w:rsidR="00F6352A" w:rsidRPr="006E429A">
        <w:rPr>
          <w:rFonts w:cs="Arial"/>
          <w:szCs w:val="24"/>
        </w:rPr>
        <w:t xml:space="preserve">at a time. </w:t>
      </w:r>
      <w:r w:rsidR="00D91EB3" w:rsidRPr="006E429A">
        <w:rPr>
          <w:rFonts w:cs="Arial"/>
          <w:szCs w:val="24"/>
        </w:rPr>
        <w:t xml:space="preserve">To do this, we </w:t>
      </w:r>
      <w:r w:rsidR="00E4545C" w:rsidRPr="006E429A">
        <w:rPr>
          <w:rFonts w:cs="Arial"/>
          <w:szCs w:val="24"/>
        </w:rPr>
        <w:t xml:space="preserve">utilized the pRF </w:t>
      </w:r>
      <w:r w:rsidR="005B13E0" w:rsidRPr="006E429A">
        <w:rPr>
          <w:rFonts w:cs="Arial"/>
          <w:szCs w:val="24"/>
        </w:rPr>
        <w:t>models</w:t>
      </w:r>
      <w:r w:rsidR="00F6352A" w:rsidRPr="006E429A">
        <w:rPr>
          <w:rFonts w:cs="Arial"/>
          <w:szCs w:val="24"/>
        </w:rPr>
        <w:t xml:space="preserve"> </w:t>
      </w:r>
      <w:r w:rsidR="005B13E0" w:rsidRPr="006E429A">
        <w:rPr>
          <w:rFonts w:cs="Arial"/>
          <w:szCs w:val="24"/>
        </w:rPr>
        <w:t xml:space="preserve">previously </w:t>
      </w:r>
      <w:r w:rsidR="00E75341" w:rsidRPr="006E429A">
        <w:rPr>
          <w:rFonts w:cs="Arial"/>
          <w:szCs w:val="24"/>
        </w:rPr>
        <w:t xml:space="preserve">estimated </w:t>
      </w:r>
      <w:r w:rsidR="005B13E0" w:rsidRPr="006E429A">
        <w:rPr>
          <w:rFonts w:cs="Arial"/>
          <w:szCs w:val="24"/>
        </w:rPr>
        <w:t xml:space="preserve">with </w:t>
      </w:r>
      <w:r w:rsidR="00E75341" w:rsidRPr="006E429A">
        <w:rPr>
          <w:rFonts w:cs="Arial"/>
          <w:szCs w:val="24"/>
        </w:rPr>
        <w:t xml:space="preserve">the </w:t>
      </w:r>
      <w:r w:rsidR="00E75341" w:rsidRPr="006E429A">
        <w:rPr>
          <w:rFonts w:eastAsia="Times New Roman" w:cs="Times New Roman"/>
          <w:szCs w:val="24"/>
        </w:rPr>
        <w:t xml:space="preserve">randomized </w:t>
      </w:r>
      <w:ins w:id="40" w:author="Kelly Chang" w:date="2017-03-26T18:21:00Z">
        <w:r w:rsidR="00E01FEB">
          <w:rPr>
            <w:rFonts w:eastAsia="Times New Roman" w:cs="Times New Roman"/>
            <w:szCs w:val="24"/>
          </w:rPr>
          <w:t xml:space="preserve">tone </w:t>
        </w:r>
      </w:ins>
      <w:r w:rsidR="006978E7" w:rsidRPr="006E429A">
        <w:rPr>
          <w:rFonts w:eastAsia="Times New Roman" w:cs="Times New Roman"/>
          <w:szCs w:val="24"/>
        </w:rPr>
        <w:t>sequence</w:t>
      </w:r>
      <w:ins w:id="41" w:author="Kelly Chang" w:date="2017-03-26T18:21:00Z">
        <w:r w:rsidR="00DF12AB">
          <w:rPr>
            <w:rFonts w:eastAsia="Times New Roman" w:cs="Times New Roman"/>
            <w:szCs w:val="24"/>
          </w:rPr>
          <w:t>s</w:t>
        </w:r>
      </w:ins>
      <w:r w:rsidR="006978E7" w:rsidRPr="006E429A">
        <w:rPr>
          <w:rFonts w:eastAsia="Times New Roman" w:cs="Times New Roman"/>
          <w:szCs w:val="24"/>
        </w:rPr>
        <w:t xml:space="preserve"> to</w:t>
      </w:r>
      <w:r w:rsidR="00E75341" w:rsidRPr="006E429A">
        <w:rPr>
          <w:rFonts w:eastAsia="Times New Roman" w:cs="Times New Roman"/>
          <w:szCs w:val="24"/>
        </w:rPr>
        <w:t xml:space="preserve"> </w:t>
      </w:r>
      <w:r w:rsidR="00C9172A" w:rsidRPr="006E429A">
        <w:rPr>
          <w:rFonts w:eastAsia="Times New Roman" w:cs="Times New Roman"/>
          <w:szCs w:val="24"/>
        </w:rPr>
        <w:t xml:space="preserve">generate </w:t>
      </w:r>
      <w:del w:id="42" w:author="Kelly Chang" w:date="2017-03-26T18:25:00Z">
        <w:r w:rsidR="006978E7" w:rsidRPr="006E429A" w:rsidDel="00D75ECF">
          <w:rPr>
            <w:rFonts w:eastAsia="Times New Roman" w:cs="Times New Roman"/>
            <w:szCs w:val="24"/>
          </w:rPr>
          <w:delText xml:space="preserve">the </w:delText>
        </w:r>
      </w:del>
      <w:ins w:id="43" w:author="Kelly Chang" w:date="2017-03-26T18:25:00Z">
        <w:r w:rsidR="00D75ECF">
          <w:rPr>
            <w:rFonts w:eastAsia="Times New Roman" w:cs="Times New Roman"/>
            <w:szCs w:val="24"/>
          </w:rPr>
          <w:t>a</w:t>
        </w:r>
        <w:r w:rsidR="00D75ECF" w:rsidRPr="006E429A">
          <w:rPr>
            <w:rFonts w:eastAsia="Times New Roman" w:cs="Times New Roman"/>
            <w:szCs w:val="24"/>
          </w:rPr>
          <w:t xml:space="preserve"> </w:t>
        </w:r>
      </w:ins>
      <w:r w:rsidR="00C9172A" w:rsidRPr="006E429A">
        <w:rPr>
          <w:rFonts w:eastAsia="Times New Roman" w:cs="Times New Roman"/>
          <w:szCs w:val="24"/>
        </w:rPr>
        <w:t xml:space="preserve">predicted </w:t>
      </w:r>
      <w:r w:rsidR="00E75341" w:rsidRPr="006E429A">
        <w:rPr>
          <w:rFonts w:eastAsia="Times New Roman" w:cs="Times New Roman"/>
          <w:szCs w:val="24"/>
        </w:rPr>
        <w:t>voxel activity pattern</w:t>
      </w:r>
      <w:r w:rsidR="00414486" w:rsidRPr="006E429A">
        <w:rPr>
          <w:rFonts w:eastAsia="Times New Roman" w:cs="Times New Roman"/>
          <w:szCs w:val="24"/>
        </w:rPr>
        <w:t>s</w:t>
      </w:r>
      <w:r w:rsidR="00E75341" w:rsidRPr="006E429A">
        <w:rPr>
          <w:rFonts w:eastAsia="Times New Roman" w:cs="Times New Roman"/>
          <w:szCs w:val="24"/>
        </w:rPr>
        <w:t xml:space="preserve"> </w:t>
      </w:r>
      <w:r w:rsidR="005B13E0" w:rsidRPr="006E429A">
        <w:rPr>
          <w:rFonts w:eastAsia="Times New Roman" w:cs="Times New Roman"/>
          <w:szCs w:val="24"/>
        </w:rPr>
        <w:t xml:space="preserve">elicited by </w:t>
      </w:r>
      <w:r w:rsidR="009753AB" w:rsidRPr="006E429A">
        <w:rPr>
          <w:rFonts w:eastAsia="Times New Roman" w:cs="Times New Roman"/>
          <w:szCs w:val="24"/>
        </w:rPr>
        <w:t xml:space="preserve">a set of 14 </w:t>
      </w:r>
      <w:r w:rsidR="006978E7" w:rsidRPr="006E429A">
        <w:rPr>
          <w:rFonts w:eastAsia="Times New Roman" w:cs="Times New Roman"/>
          <w:szCs w:val="24"/>
        </w:rPr>
        <w:t>frequen</w:t>
      </w:r>
      <w:r w:rsidR="009753AB" w:rsidRPr="006E429A">
        <w:rPr>
          <w:rFonts w:eastAsia="Times New Roman" w:cs="Times New Roman"/>
          <w:szCs w:val="24"/>
        </w:rPr>
        <w:t>cies</w:t>
      </w:r>
      <w:r w:rsidR="00414486" w:rsidRPr="006E429A">
        <w:rPr>
          <w:rFonts w:eastAsia="Times New Roman" w:cs="Times New Roman"/>
          <w:szCs w:val="24"/>
        </w:rPr>
        <w:t xml:space="preserve"> </w:t>
      </w:r>
      <w:del w:id="44" w:author="Kelly Chang" w:date="2017-03-26T18:21:00Z">
        <w:r w:rsidR="00414486" w:rsidRPr="006E429A" w:rsidDel="00061F8C">
          <w:rPr>
            <w:rFonts w:eastAsia="Times New Roman" w:cs="Times New Roman"/>
            <w:szCs w:val="24"/>
          </w:rPr>
          <w:delText xml:space="preserve">which </w:delText>
        </w:r>
      </w:del>
      <w:r w:rsidR="00414486" w:rsidRPr="006E429A">
        <w:rPr>
          <w:rFonts w:eastAsia="Times New Roman" w:cs="Times New Roman"/>
          <w:szCs w:val="24"/>
        </w:rPr>
        <w:t xml:space="preserve">sampled </w:t>
      </w:r>
      <w:ins w:id="45" w:author="Kelly Chang" w:date="2017-03-26T18:21:00Z">
        <w:r w:rsidR="00061F8C">
          <w:rPr>
            <w:rFonts w:eastAsia="Times New Roman" w:cs="Times New Roman"/>
            <w:szCs w:val="24"/>
          </w:rPr>
          <w:t xml:space="preserve">from </w:t>
        </w:r>
      </w:ins>
      <w:r w:rsidR="005B13E0" w:rsidRPr="006E429A">
        <w:rPr>
          <w:rFonts w:eastAsia="Times New Roman" w:cs="Times New Roman"/>
          <w:szCs w:val="24"/>
        </w:rPr>
        <w:t>88-8000 Hz</w:t>
      </w:r>
      <w:r w:rsidR="00414486" w:rsidRPr="006E429A">
        <w:rPr>
          <w:rFonts w:eastAsia="Times New Roman" w:cs="Times New Roman"/>
          <w:szCs w:val="24"/>
        </w:rPr>
        <w:t xml:space="preserve"> in half-octave steps</w:t>
      </w:r>
      <w:r w:rsidR="005B13E0" w:rsidRPr="006E429A">
        <w:rPr>
          <w:rFonts w:eastAsia="Times New Roman" w:cs="Times New Roman"/>
          <w:szCs w:val="24"/>
        </w:rPr>
        <w:t>.</w:t>
      </w:r>
      <w:r w:rsidR="00F6352A" w:rsidRPr="006E429A">
        <w:rPr>
          <w:rFonts w:eastAsia="Times New Roman" w:cs="Times New Roman"/>
          <w:szCs w:val="24"/>
        </w:rPr>
        <w:t xml:space="preserve"> </w:t>
      </w:r>
      <w:r w:rsidR="0072168B" w:rsidRPr="006E429A">
        <w:rPr>
          <w:rFonts w:eastAsia="Times New Roman" w:cs="Times New Roman"/>
          <w:szCs w:val="24"/>
        </w:rPr>
        <w:t xml:space="preserve">The </w:t>
      </w:r>
      <w:r w:rsidR="00371CD1" w:rsidRPr="006E429A">
        <w:rPr>
          <w:rFonts w:eastAsia="Times New Roman" w:cs="Times New Roman"/>
          <w:szCs w:val="24"/>
        </w:rPr>
        <w:t xml:space="preserve">best fitting frequency from this set is then used as the initial parameter for </w:t>
      </w:r>
      <w:r w:rsidR="00F6352A" w:rsidRPr="006E429A">
        <w:rPr>
          <w:rFonts w:eastAsia="Times New Roman" w:cs="Times New Roman"/>
          <w:szCs w:val="24"/>
        </w:rPr>
        <w:t xml:space="preserve">a </w:t>
      </w:r>
      <w:r w:rsidR="004F19A5">
        <w:rPr>
          <w:rFonts w:eastAsia="Times New Roman" w:cs="Times New Roman"/>
          <w:szCs w:val="24"/>
        </w:rPr>
        <w:t>nonlinear optimization</w:t>
      </w:r>
      <w:r w:rsidR="004F19A5" w:rsidRPr="006E429A">
        <w:rPr>
          <w:rFonts w:eastAsia="Times New Roman" w:cs="Times New Roman"/>
          <w:szCs w:val="24"/>
        </w:rPr>
        <w:t xml:space="preserve"> </w:t>
      </w:r>
      <w:r w:rsidR="00F6352A" w:rsidRPr="006E429A">
        <w:rPr>
          <w:rFonts w:eastAsia="Times New Roman" w:cs="Times New Roman"/>
          <w:szCs w:val="24"/>
        </w:rPr>
        <w:t>fitting procedure</w:t>
      </w:r>
      <w:r w:rsidR="0021209C">
        <w:rPr>
          <w:rFonts w:eastAsia="Times New Roman" w:cs="Times New Roman"/>
          <w:szCs w:val="24"/>
        </w:rPr>
        <w:t xml:space="preserve"> (Matlab’s </w:t>
      </w:r>
      <w:ins w:id="46" w:author="Kelly Chang" w:date="2017-03-26T18:23:00Z">
        <w:r w:rsidR="00A94017">
          <w:rPr>
            <w:rFonts w:eastAsia="Times New Roman" w:cs="Times New Roman"/>
            <w:szCs w:val="24"/>
          </w:rPr>
          <w:t>“</w:t>
        </w:r>
      </w:ins>
      <w:del w:id="47" w:author="Kelly Chang" w:date="2017-03-26T18:23:00Z">
        <w:r w:rsidR="0021209C" w:rsidDel="00A94017">
          <w:rPr>
            <w:rFonts w:eastAsia="Times New Roman" w:cs="Times New Roman"/>
            <w:szCs w:val="24"/>
          </w:rPr>
          <w:delText>‘</w:delText>
        </w:r>
      </w:del>
      <w:r w:rsidR="0021209C">
        <w:rPr>
          <w:rFonts w:eastAsia="Times New Roman" w:cs="Times New Roman"/>
          <w:szCs w:val="24"/>
        </w:rPr>
        <w:t>fmincon</w:t>
      </w:r>
      <w:ins w:id="48" w:author="Kelly Chang" w:date="2017-03-26T18:23:00Z">
        <w:r w:rsidR="00A94017">
          <w:rPr>
            <w:rFonts w:eastAsia="Times New Roman" w:cs="Times New Roman"/>
            <w:szCs w:val="24"/>
          </w:rPr>
          <w:t>”</w:t>
        </w:r>
      </w:ins>
      <w:del w:id="49" w:author="Kelly Chang" w:date="2017-03-26T18:23:00Z">
        <w:r w:rsidR="004F19A5" w:rsidDel="00A94017">
          <w:rPr>
            <w:rFonts w:eastAsia="Times New Roman" w:cs="Times New Roman"/>
            <w:szCs w:val="24"/>
          </w:rPr>
          <w:delText>’</w:delText>
        </w:r>
      </w:del>
      <w:r w:rsidR="004F19A5">
        <w:rPr>
          <w:rFonts w:eastAsia="Times New Roman" w:cs="Times New Roman"/>
          <w:szCs w:val="24"/>
        </w:rPr>
        <w:t xml:space="preserve"> function) </w:t>
      </w:r>
      <w:r w:rsidR="00371CD1" w:rsidRPr="006E429A">
        <w:rPr>
          <w:rFonts w:eastAsia="Times New Roman" w:cs="Times New Roman"/>
          <w:szCs w:val="24"/>
        </w:rPr>
        <w:t xml:space="preserve">that </w:t>
      </w:r>
      <w:r w:rsidR="00F6352A" w:rsidRPr="006E429A">
        <w:rPr>
          <w:rFonts w:eastAsia="Times New Roman" w:cs="Times New Roman"/>
          <w:szCs w:val="24"/>
        </w:rPr>
        <w:t>determined what</w:t>
      </w:r>
      <w:r w:rsidR="009B1DC0" w:rsidRPr="006E429A">
        <w:rPr>
          <w:rFonts w:eastAsia="Times New Roman" w:cs="Times New Roman"/>
          <w:szCs w:val="24"/>
        </w:rPr>
        <w:t xml:space="preserve"> frequency</w:t>
      </w:r>
      <w:r w:rsidR="00EC7E6A" w:rsidRPr="006E429A">
        <w:rPr>
          <w:rFonts w:eastAsia="Times New Roman" w:cs="Times New Roman"/>
          <w:szCs w:val="24"/>
        </w:rPr>
        <w:t xml:space="preserve"> </w:t>
      </w:r>
      <w:r w:rsidR="00955EC7" w:rsidRPr="006E429A">
        <w:rPr>
          <w:rFonts w:eastAsia="Times New Roman" w:cs="Times New Roman"/>
          <w:szCs w:val="24"/>
        </w:rPr>
        <w:t>produced</w:t>
      </w:r>
      <w:r w:rsidR="00EC7E6A" w:rsidRPr="006E429A">
        <w:rPr>
          <w:rFonts w:eastAsia="Times New Roman" w:cs="Times New Roman"/>
          <w:szCs w:val="24"/>
        </w:rPr>
        <w:t xml:space="preserve"> </w:t>
      </w:r>
      <w:r w:rsidR="00C9172A" w:rsidRPr="006E429A">
        <w:rPr>
          <w:rFonts w:eastAsia="Times New Roman" w:cs="Times New Roman"/>
          <w:szCs w:val="24"/>
        </w:rPr>
        <w:t>the</w:t>
      </w:r>
      <w:r w:rsidR="00A7742E" w:rsidRPr="006E429A">
        <w:rPr>
          <w:rFonts w:eastAsia="Times New Roman" w:cs="Times New Roman"/>
          <w:szCs w:val="24"/>
        </w:rPr>
        <w:t xml:space="preserve"> </w:t>
      </w:r>
      <w:r w:rsidR="00EC7E6A" w:rsidRPr="006E429A">
        <w:rPr>
          <w:rFonts w:eastAsia="Times New Roman" w:cs="Times New Roman"/>
          <w:szCs w:val="24"/>
        </w:rPr>
        <w:t xml:space="preserve">predicted voxel activity pattern best correlated </w:t>
      </w:r>
      <w:r w:rsidR="00A7742E" w:rsidRPr="006E429A">
        <w:rPr>
          <w:rFonts w:eastAsia="Times New Roman" w:cs="Times New Roman"/>
          <w:szCs w:val="24"/>
        </w:rPr>
        <w:t xml:space="preserve">with the </w:t>
      </w:r>
      <w:r w:rsidR="00415E4B" w:rsidRPr="006E429A">
        <w:rPr>
          <w:rFonts w:eastAsia="Times New Roman" w:cs="Times New Roman"/>
          <w:szCs w:val="24"/>
        </w:rPr>
        <w:t>measured voxel</w:t>
      </w:r>
      <w:r w:rsidR="00A7742E" w:rsidRPr="006E429A">
        <w:rPr>
          <w:rFonts w:eastAsia="Times New Roman" w:cs="Times New Roman"/>
          <w:szCs w:val="24"/>
        </w:rPr>
        <w:t xml:space="preserve"> activity pattern for </w:t>
      </w:r>
      <w:r w:rsidR="00F6352A" w:rsidRPr="006E429A">
        <w:rPr>
          <w:rFonts w:eastAsia="Times New Roman" w:cs="Times New Roman"/>
          <w:szCs w:val="24"/>
        </w:rPr>
        <w:t>each 2</w:t>
      </w:r>
      <w:del w:id="50" w:author="Kelly Chang" w:date="2017-03-26T18:23:00Z">
        <w:r w:rsidR="00F6352A" w:rsidRPr="006E429A" w:rsidDel="009A300D">
          <w:rPr>
            <w:rFonts w:eastAsia="Times New Roman" w:cs="Times New Roman"/>
            <w:szCs w:val="24"/>
          </w:rPr>
          <w:delText xml:space="preserve"> </w:delText>
        </w:r>
      </w:del>
      <w:r w:rsidR="00F6352A" w:rsidRPr="006E429A">
        <w:rPr>
          <w:rFonts w:eastAsia="Times New Roman" w:cs="Times New Roman"/>
          <w:szCs w:val="24"/>
        </w:rPr>
        <w:t xml:space="preserve">s </w:t>
      </w:r>
      <w:r w:rsidR="00A7742E" w:rsidRPr="006E429A">
        <w:rPr>
          <w:rFonts w:eastAsia="Times New Roman" w:cs="Times New Roman"/>
          <w:szCs w:val="24"/>
        </w:rPr>
        <w:t>block</w:t>
      </w:r>
      <w:r w:rsidR="00C9172A" w:rsidRPr="006E429A">
        <w:rPr>
          <w:rFonts w:eastAsia="Times New Roman" w:cs="Times New Roman"/>
          <w:szCs w:val="24"/>
        </w:rPr>
        <w:t>. This process was then repeated for each block in the sequence, until all</w:t>
      </w:r>
      <w:r w:rsidR="00015DCE" w:rsidRPr="006E429A">
        <w:rPr>
          <w:rFonts w:eastAsia="Times New Roman" w:cs="Times New Roman"/>
          <w:szCs w:val="24"/>
        </w:rPr>
        <w:t xml:space="preserve"> frequency</w:t>
      </w:r>
      <w:r w:rsidR="00C9172A" w:rsidRPr="006E429A">
        <w:rPr>
          <w:rFonts w:eastAsia="Times New Roman" w:cs="Times New Roman"/>
          <w:szCs w:val="24"/>
        </w:rPr>
        <w:t xml:space="preserve"> blocks </w:t>
      </w:r>
      <w:r w:rsidR="00F6352A" w:rsidRPr="006E429A">
        <w:rPr>
          <w:rFonts w:eastAsia="Times New Roman" w:cs="Times New Roman"/>
          <w:szCs w:val="24"/>
        </w:rPr>
        <w:t>had been</w:t>
      </w:r>
      <w:r w:rsidR="00C9172A" w:rsidRPr="006E429A">
        <w:rPr>
          <w:rFonts w:eastAsia="Times New Roman" w:cs="Times New Roman"/>
          <w:szCs w:val="24"/>
        </w:rPr>
        <w:t xml:space="preserve"> reconstructed</w:t>
      </w:r>
      <w:r w:rsidR="006978E7" w:rsidRPr="006E429A">
        <w:rPr>
          <w:rFonts w:eastAsia="Times New Roman" w:cs="Times New Roman"/>
          <w:szCs w:val="24"/>
        </w:rPr>
        <w:t xml:space="preserve">. </w:t>
      </w:r>
      <w:r w:rsidR="00B26D33" w:rsidRPr="006E429A">
        <w:rPr>
          <w:rFonts w:eastAsia="Times New Roman" w:cs="Times New Roman"/>
          <w:szCs w:val="24"/>
        </w:rPr>
        <w:t xml:space="preserve">Finally, to account for </w:t>
      </w:r>
      <w:r w:rsidR="00A85689" w:rsidRPr="006E429A">
        <w:rPr>
          <w:rFonts w:eastAsia="Times New Roman" w:cs="Times New Roman"/>
          <w:szCs w:val="24"/>
        </w:rPr>
        <w:t xml:space="preserve">the delayed </w:t>
      </w:r>
      <w:r w:rsidR="00B26D33" w:rsidRPr="006E429A">
        <w:rPr>
          <w:rFonts w:eastAsia="Times New Roman" w:cs="Times New Roman"/>
          <w:szCs w:val="24"/>
        </w:rPr>
        <w:t>hemodynamic blurring of BOLD signal</w:t>
      </w:r>
      <w:del w:id="51" w:author="IONE FINE" w:date="2016-11-09T14:25:00Z">
        <w:r w:rsidR="00B26D33" w:rsidRPr="006E429A" w:rsidDel="00883B63">
          <w:rPr>
            <w:rFonts w:eastAsia="Times New Roman" w:cs="Times New Roman"/>
            <w:szCs w:val="24"/>
          </w:rPr>
          <w:delText xml:space="preserve">, we applied </w:delText>
        </w:r>
      </w:del>
      <w:ins w:id="52" w:author="Kelly Chang" w:date="2017-03-26T17:43:00Z">
        <w:r w:rsidR="00644349">
          <w:rPr>
            <w:rFonts w:eastAsia="Times New Roman" w:cs="Times New Roman"/>
            <w:szCs w:val="24"/>
          </w:rPr>
          <w:t xml:space="preserve"> a</w:t>
        </w:r>
      </w:ins>
      <w:del w:id="53" w:author="Kelly Chang" w:date="2017-03-26T17:43:00Z">
        <w:r w:rsidR="00B26D33" w:rsidRPr="006E429A" w:rsidDel="001C62C1">
          <w:rPr>
            <w:rFonts w:eastAsia="Times New Roman" w:cs="Times New Roman"/>
            <w:szCs w:val="24"/>
          </w:rPr>
          <w:delText>a</w:delText>
        </w:r>
      </w:del>
      <w:r w:rsidR="00B26D33" w:rsidRPr="006E429A">
        <w:rPr>
          <w:rFonts w:eastAsia="Times New Roman" w:cs="Times New Roman"/>
          <w:szCs w:val="24"/>
        </w:rPr>
        <w:t xml:space="preserve"> fixed temporal lag of </w:t>
      </w:r>
      <w:r w:rsidR="00F75963" w:rsidRPr="006E429A">
        <w:rPr>
          <w:rFonts w:eastAsia="Times New Roman" w:cs="Times New Roman"/>
          <w:szCs w:val="24"/>
        </w:rPr>
        <w:t>6</w:t>
      </w:r>
      <w:del w:id="54" w:author="Kelly Chang" w:date="2017-03-26T18:24:00Z">
        <w:r w:rsidR="00F75963" w:rsidRPr="006E429A" w:rsidDel="007678CA">
          <w:rPr>
            <w:rFonts w:eastAsia="Times New Roman" w:cs="Times New Roman"/>
            <w:szCs w:val="24"/>
          </w:rPr>
          <w:delText xml:space="preserve"> </w:delText>
        </w:r>
      </w:del>
      <w:r w:rsidR="00F75963" w:rsidRPr="006E429A">
        <w:rPr>
          <w:rFonts w:eastAsia="Times New Roman" w:cs="Times New Roman"/>
          <w:szCs w:val="24"/>
        </w:rPr>
        <w:t>s</w:t>
      </w:r>
      <w:r w:rsidR="00B26D33" w:rsidRPr="006E429A">
        <w:rPr>
          <w:rFonts w:eastAsia="Times New Roman" w:cs="Times New Roman"/>
          <w:szCs w:val="24"/>
        </w:rPr>
        <w:t xml:space="preserve"> </w:t>
      </w:r>
      <w:r w:rsidR="00BB0443" w:rsidRPr="006E429A">
        <w:rPr>
          <w:rFonts w:eastAsia="Times New Roman" w:cs="Times New Roman"/>
          <w:szCs w:val="24"/>
        </w:rPr>
        <w:t xml:space="preserve">was applied </w:t>
      </w:r>
      <w:r w:rsidR="00B26D33" w:rsidRPr="006E429A">
        <w:rPr>
          <w:rFonts w:eastAsia="Times New Roman" w:cs="Times New Roman"/>
          <w:szCs w:val="24"/>
        </w:rPr>
        <w:t>to the reconstructed sequence</w:t>
      </w:r>
      <w:r w:rsidR="00723032" w:rsidRPr="006E429A">
        <w:rPr>
          <w:rFonts w:eastAsia="Times New Roman" w:cs="Times New Roman"/>
          <w:szCs w:val="24"/>
        </w:rPr>
        <w:t xml:space="preserve"> </w:t>
      </w:r>
      <w:r w:rsidR="00723032" w:rsidRPr="006E429A">
        <w:rPr>
          <w:rFonts w:eastAsia="Times New Roman" w:cs="Times New Roman"/>
          <w:szCs w:val="24"/>
        </w:rPr>
        <w:fldChar w:fldCharType="begin"/>
      </w:r>
      <w:r w:rsidR="00883B63">
        <w:rPr>
          <w:rFonts w:eastAsia="Times New Roman" w:cs="Times New Roman"/>
          <w:szCs w:val="24"/>
        </w:rPr>
        <w:instrText xml:space="preserve"> ADDIN EN.CITE &lt;EndNote&gt;&lt;Cite&gt;&lt;Author&gt;Kay&lt;/Author&gt;&lt;Year&gt;2008&lt;/Year&gt;&lt;RecNum&gt;11674&lt;/RecNum&gt;&lt;DisplayText&gt;(Kay et al., 2008)&lt;/DisplayText&gt;&lt;record&gt;&lt;rec-number&gt;11674&lt;/rec-number&gt;&lt;foreign-keys&gt;&lt;key app="EN" db-id="fd5t2r59ttdwx3e00fn522dstxa5prvf2zvt"&gt;11674&lt;/key&gt;&lt;key app="ENWeb" db-id=""&gt;0&lt;/key&gt;&lt;/foreign-keys&gt;&lt;ref-type name="Journal Article"&gt;17&lt;/ref-type&gt;&lt;contributors&gt;&lt;authors&gt;&lt;author&gt;Kay, Kendrick N.&lt;/author&gt;&lt;author&gt;Naselaris, Thomas&lt;/author&gt;&lt;author&gt;Prenger, Ryan J.&lt;/author&gt;&lt;author&gt;Gallant, Jack L.&lt;/author&gt;&lt;/authors&gt;&lt;/contributors&gt;&lt;titles&gt;&lt;title&gt;Identifying natural images from human brain activity&lt;/title&gt;&lt;secondary-title&gt;Nature&lt;/secondary-title&gt;&lt;/titles&gt;&lt;periodical&gt;&lt;full-title&gt;Nature&lt;/full-title&gt;&lt;/periodical&gt;&lt;pages&gt;352-355&lt;/pages&gt;&lt;volume&gt;452&lt;/volume&gt;&lt;number&gt;7185&lt;/number&gt;&lt;dates&gt;&lt;year&gt;2008&lt;/year&gt;&lt;pub-dates&gt;&lt;date&gt;03/05&lt;/date&gt;&lt;/pub-dates&gt;&lt;/dates&gt;&lt;isbn&gt;0028-0836&amp;#xD;1476-4687&lt;/isbn&gt;&lt;accession-num&gt;PMC3556484&lt;/accession-num&gt;&lt;urls&gt;&lt;related-urls&gt;&lt;url&gt;http://www.ncbi.nlm.nih.gov/pmc/articles/PMC3556484/&lt;/url&gt;&lt;/related-urls&gt;&lt;/urls&gt;&lt;electronic-resource-num&gt;10.1038/nature06713&lt;/electronic-resource-num&gt;&lt;remote-database-name&gt;PMC&lt;/remote-database-name&gt;&lt;/record&gt;&lt;/Cite&gt;&lt;/EndNote&gt;</w:instrText>
      </w:r>
      <w:r w:rsidR="00723032" w:rsidRPr="006E429A">
        <w:rPr>
          <w:rFonts w:eastAsia="Times New Roman" w:cs="Times New Roman"/>
          <w:szCs w:val="24"/>
        </w:rPr>
        <w:fldChar w:fldCharType="separate"/>
      </w:r>
      <w:r w:rsidR="00723032" w:rsidRPr="006E429A">
        <w:rPr>
          <w:rFonts w:eastAsia="Times New Roman" w:cs="Times New Roman"/>
          <w:noProof/>
          <w:szCs w:val="24"/>
        </w:rPr>
        <w:t>(</w:t>
      </w:r>
      <w:hyperlink w:anchor="_ENREF_14" w:tooltip="Kay, 2008 #11674" w:history="1">
        <w:r w:rsidR="00883B63" w:rsidRPr="006E429A">
          <w:rPr>
            <w:rFonts w:eastAsia="Times New Roman" w:cs="Times New Roman"/>
            <w:noProof/>
            <w:szCs w:val="24"/>
          </w:rPr>
          <w:t>Kay et al., 2008</w:t>
        </w:r>
      </w:hyperlink>
      <w:r w:rsidR="00723032" w:rsidRPr="006E429A">
        <w:rPr>
          <w:rFonts w:eastAsia="Times New Roman" w:cs="Times New Roman"/>
          <w:noProof/>
          <w:szCs w:val="24"/>
        </w:rPr>
        <w:t>)</w:t>
      </w:r>
      <w:r w:rsidR="00723032" w:rsidRPr="006E429A">
        <w:rPr>
          <w:rFonts w:eastAsia="Times New Roman" w:cs="Times New Roman"/>
          <w:szCs w:val="24"/>
        </w:rPr>
        <w:fldChar w:fldCharType="end"/>
      </w:r>
      <w:r w:rsidR="00F47606">
        <w:rPr>
          <w:rFonts w:eastAsia="Times New Roman" w:cs="Times New Roman"/>
          <w:szCs w:val="24"/>
        </w:rPr>
        <w:t>.</w:t>
      </w:r>
    </w:p>
    <w:p w14:paraId="229785B6" w14:textId="70AEA7ED" w:rsidR="00CD1935" w:rsidRDefault="00F47606" w:rsidP="004F19A5">
      <w:pPr>
        <w:rPr>
          <w:rFonts w:eastAsia="Times New Roman" w:cs="Times New Roman"/>
          <w:szCs w:val="24"/>
        </w:rPr>
      </w:pPr>
      <w:r w:rsidRPr="00CD1935">
        <w:rPr>
          <w:rFonts w:eastAsia="Times New Roman" w:cs="Times New Roman"/>
          <w:szCs w:val="24"/>
        </w:rPr>
        <w:lastRenderedPageBreak/>
        <w:t xml:space="preserve">It is important to note that our method </w:t>
      </w:r>
      <w:r w:rsidR="009625AB" w:rsidRPr="00CD1935">
        <w:rPr>
          <w:rFonts w:eastAsia="Times New Roman" w:cs="Times New Roman"/>
          <w:szCs w:val="24"/>
        </w:rPr>
        <w:t>only depends on the frequency selectivity of individual voxels,</w:t>
      </w:r>
      <w:r w:rsidR="00CD1935" w:rsidRPr="00CD1935">
        <w:rPr>
          <w:rFonts w:eastAsia="Times New Roman" w:cs="Times New Roman"/>
          <w:szCs w:val="24"/>
        </w:rPr>
        <w:t xml:space="preserve"> </w:t>
      </w:r>
      <w:r w:rsidR="0032117D" w:rsidRPr="00CD1935">
        <w:rPr>
          <w:rFonts w:eastAsia="Times New Roman" w:cs="Times New Roman"/>
          <w:szCs w:val="24"/>
        </w:rPr>
        <w:t xml:space="preserve">not </w:t>
      </w:r>
      <w:r w:rsidR="009625AB" w:rsidRPr="00CD1935">
        <w:rPr>
          <w:rFonts w:eastAsia="Times New Roman" w:cs="Times New Roman"/>
          <w:szCs w:val="24"/>
        </w:rPr>
        <w:t>their physical locations within auditory cortex.  Th</w:t>
      </w:r>
      <w:r w:rsidR="0032117D" w:rsidRPr="00CD1935">
        <w:rPr>
          <w:rFonts w:eastAsia="Times New Roman" w:cs="Times New Roman"/>
          <w:szCs w:val="24"/>
        </w:rPr>
        <w:t>is</w:t>
      </w:r>
      <w:r w:rsidR="009625AB" w:rsidRPr="00CD1935">
        <w:rPr>
          <w:rFonts w:eastAsia="Times New Roman" w:cs="Times New Roman"/>
          <w:szCs w:val="24"/>
        </w:rPr>
        <w:t xml:space="preserve"> method </w:t>
      </w:r>
      <w:r w:rsidR="00CD1935" w:rsidRPr="00CD1935">
        <w:rPr>
          <w:rFonts w:eastAsia="Times New Roman" w:cs="Times New Roman"/>
          <w:szCs w:val="24"/>
        </w:rPr>
        <w:t xml:space="preserve">is </w:t>
      </w:r>
      <w:r w:rsidR="009625AB" w:rsidRPr="00CD1935">
        <w:rPr>
          <w:rFonts w:eastAsia="Times New Roman" w:cs="Times New Roman"/>
          <w:szCs w:val="24"/>
        </w:rPr>
        <w:t>therefor</w:t>
      </w:r>
      <w:r w:rsidR="00D847B2" w:rsidRPr="00CD1935">
        <w:rPr>
          <w:rFonts w:eastAsia="Times New Roman" w:cs="Times New Roman"/>
          <w:szCs w:val="24"/>
        </w:rPr>
        <w:t>e</w:t>
      </w:r>
      <w:r w:rsidR="009625AB" w:rsidRPr="00CD1935">
        <w:rPr>
          <w:rFonts w:eastAsia="Times New Roman" w:cs="Times New Roman"/>
          <w:szCs w:val="24"/>
        </w:rPr>
        <w:t xml:space="preserve"> </w:t>
      </w:r>
      <w:r w:rsidR="00CD1935" w:rsidRPr="00CD1935">
        <w:rPr>
          <w:rFonts w:eastAsia="Times New Roman" w:cs="Times New Roman"/>
          <w:szCs w:val="24"/>
        </w:rPr>
        <w:t>not dependent upon</w:t>
      </w:r>
      <w:r w:rsidRPr="00CD1935">
        <w:rPr>
          <w:rFonts w:eastAsia="Times New Roman" w:cs="Times New Roman"/>
          <w:szCs w:val="24"/>
        </w:rPr>
        <w:t xml:space="preserve"> any particular model </w:t>
      </w:r>
      <w:r w:rsidR="00E65001">
        <w:rPr>
          <w:rFonts w:eastAsia="Times New Roman" w:cs="Times New Roman"/>
          <w:szCs w:val="24"/>
        </w:rPr>
        <w:fldChar w:fldCharType="begin">
          <w:fldData xml:space="preserve">PEVuZE5vdGU+PENpdGU+PEF1dGhvcj5Nb2VyZWw8L0F1dGhvcj48WWVhcj4yMDE0PC9ZZWFyPjxS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</w:fldData>
        </w:fldChar>
      </w:r>
      <w:r w:rsidR="00E65001">
        <w:rPr>
          <w:rFonts w:eastAsia="Times New Roman" w:cs="Times New Roman"/>
          <w:szCs w:val="24"/>
        </w:rPr>
        <w:instrText xml:space="preserve"> ADDIN EN.CITE </w:instrText>
      </w:r>
      <w:r w:rsidR="00E65001">
        <w:rPr>
          <w:rFonts w:eastAsia="Times New Roman" w:cs="Times New Roman"/>
          <w:szCs w:val="24"/>
        </w:rPr>
        <w:fldChar w:fldCharType="begin">
          <w:fldData xml:space="preserve">PEVuZE5vdGU+PENpdGU+PEF1dGhvcj5Nb2VyZWw8L0F1dGhvcj48WWVhcj4yMDE0PC9ZZWFyPjxS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</w:fldData>
        </w:fldChar>
      </w:r>
      <w:r w:rsidR="00E65001">
        <w:rPr>
          <w:rFonts w:eastAsia="Times New Roman" w:cs="Times New Roman"/>
          <w:szCs w:val="24"/>
        </w:rPr>
        <w:instrText xml:space="preserve"> ADDIN EN.CITE.DATA </w:instrText>
      </w:r>
      <w:r w:rsidR="00E65001">
        <w:rPr>
          <w:rFonts w:eastAsia="Times New Roman" w:cs="Times New Roman"/>
          <w:szCs w:val="24"/>
        </w:rPr>
      </w:r>
      <w:r w:rsidR="00E65001">
        <w:rPr>
          <w:rFonts w:eastAsia="Times New Roman" w:cs="Times New Roman"/>
          <w:szCs w:val="24"/>
        </w:rPr>
        <w:fldChar w:fldCharType="end"/>
      </w:r>
      <w:r w:rsidR="00E65001">
        <w:rPr>
          <w:rFonts w:eastAsia="Times New Roman" w:cs="Times New Roman"/>
          <w:szCs w:val="24"/>
        </w:rPr>
      </w:r>
      <w:r w:rsidR="00E65001">
        <w:rPr>
          <w:rFonts w:eastAsia="Times New Roman" w:cs="Times New Roman"/>
          <w:szCs w:val="24"/>
        </w:rPr>
        <w:fldChar w:fldCharType="separate"/>
      </w:r>
      <w:r w:rsidR="00E65001">
        <w:rPr>
          <w:rFonts w:eastAsia="Times New Roman" w:cs="Times New Roman"/>
          <w:noProof/>
          <w:szCs w:val="24"/>
        </w:rPr>
        <w:t>(</w:t>
      </w:r>
      <w:hyperlink w:anchor="_ENREF_21" w:tooltip="Moerel, 2014 #139" w:history="1">
        <w:r w:rsidR="00883B63">
          <w:rPr>
            <w:rFonts w:eastAsia="Times New Roman" w:cs="Times New Roman"/>
            <w:noProof/>
            <w:szCs w:val="24"/>
          </w:rPr>
          <w:t>Moerel et al., 2014</w:t>
        </w:r>
      </w:hyperlink>
      <w:r w:rsidR="00E65001">
        <w:rPr>
          <w:rFonts w:eastAsia="Times New Roman" w:cs="Times New Roman"/>
          <w:noProof/>
          <w:szCs w:val="24"/>
        </w:rPr>
        <w:t xml:space="preserve">; </w:t>
      </w:r>
      <w:r w:rsidR="00504249">
        <w:fldChar w:fldCharType="begin"/>
      </w:r>
      <w:r w:rsidR="00504249">
        <w:instrText xml:space="preserve"> HYPERLINK \l "_ENREF_26" \o "Saenz, 2014 #84" </w:instrText>
      </w:r>
      <w:r w:rsidR="00504249">
        <w:fldChar w:fldCharType="separate"/>
      </w:r>
      <w:r w:rsidR="00883B63">
        <w:rPr>
          <w:rFonts w:eastAsia="Times New Roman" w:cs="Times New Roman"/>
          <w:noProof/>
          <w:szCs w:val="24"/>
        </w:rPr>
        <w:t xml:space="preserve">Saenz </w:t>
      </w:r>
      <w:del w:id="55" w:author="Kelly Chang" w:date="2017-03-26T18:26:00Z">
        <w:r w:rsidR="00883B63" w:rsidDel="008C10F6">
          <w:rPr>
            <w:rFonts w:eastAsia="Times New Roman" w:cs="Times New Roman"/>
            <w:noProof/>
            <w:szCs w:val="24"/>
          </w:rPr>
          <w:delText xml:space="preserve">and </w:delText>
        </w:r>
      </w:del>
      <w:ins w:id="56" w:author="Kelly Chang" w:date="2017-03-26T18:26:00Z">
        <w:r w:rsidR="008C10F6">
          <w:rPr>
            <w:rFonts w:eastAsia="Times New Roman" w:cs="Times New Roman"/>
            <w:noProof/>
            <w:szCs w:val="24"/>
          </w:rPr>
          <w:t xml:space="preserve">&amp; </w:t>
        </w:r>
      </w:ins>
      <w:r w:rsidR="00883B63">
        <w:rPr>
          <w:rFonts w:eastAsia="Times New Roman" w:cs="Times New Roman"/>
          <w:noProof/>
          <w:szCs w:val="24"/>
        </w:rPr>
        <w:t>Langers, 2014</w:t>
      </w:r>
      <w:r w:rsidR="00504249">
        <w:rPr>
          <w:rFonts w:eastAsia="Times New Roman" w:cs="Times New Roman"/>
          <w:noProof/>
          <w:szCs w:val="24"/>
        </w:rPr>
        <w:fldChar w:fldCharType="end"/>
      </w:r>
      <w:r w:rsidR="00E65001">
        <w:rPr>
          <w:rFonts w:eastAsia="Times New Roman" w:cs="Times New Roman"/>
          <w:noProof/>
          <w:szCs w:val="24"/>
        </w:rPr>
        <w:t>)</w:t>
      </w:r>
      <w:r w:rsidR="00E65001">
        <w:rPr>
          <w:rFonts w:eastAsia="Times New Roman" w:cs="Times New Roman"/>
          <w:szCs w:val="24"/>
        </w:rPr>
        <w:fldChar w:fldCharType="end"/>
      </w:r>
      <w:del w:id="57" w:author="Kelly Chang" w:date="2017-03-26T18:26:00Z">
        <w:r w:rsidR="00E65001" w:rsidDel="008C10F6">
          <w:rPr>
            <w:rFonts w:eastAsia="Times New Roman" w:cs="Times New Roman"/>
            <w:szCs w:val="24"/>
          </w:rPr>
          <w:delText xml:space="preserve"> </w:delText>
        </w:r>
      </w:del>
      <w:r w:rsidR="00E65001">
        <w:rPr>
          <w:rFonts w:eastAsia="Times New Roman" w:cs="Times New Roman"/>
          <w:szCs w:val="24"/>
        </w:rPr>
        <w:t xml:space="preserve"> of</w:t>
      </w:r>
      <w:r w:rsidRPr="00CD1935">
        <w:rPr>
          <w:rFonts w:eastAsia="Times New Roman" w:cs="Times New Roman"/>
          <w:szCs w:val="24"/>
        </w:rPr>
        <w:t xml:space="preserve"> the </w:t>
      </w:r>
      <w:r w:rsidR="009625AB" w:rsidRPr="00CD1935">
        <w:rPr>
          <w:rFonts w:eastAsia="Times New Roman" w:cs="Times New Roman"/>
          <w:szCs w:val="24"/>
        </w:rPr>
        <w:t xml:space="preserve">overall </w:t>
      </w:r>
      <w:r w:rsidRPr="00CD1935">
        <w:rPr>
          <w:rFonts w:eastAsia="Times New Roman" w:cs="Times New Roman"/>
          <w:szCs w:val="24"/>
        </w:rPr>
        <w:t>structure of</w:t>
      </w:r>
      <w:r w:rsidR="0032117D" w:rsidRPr="00CD1935">
        <w:rPr>
          <w:rFonts w:eastAsia="Times New Roman" w:cs="Times New Roman"/>
          <w:szCs w:val="24"/>
        </w:rPr>
        <w:t xml:space="preserve"> the</w:t>
      </w:r>
      <w:r w:rsidRPr="00CD1935">
        <w:rPr>
          <w:rFonts w:eastAsia="Times New Roman" w:cs="Times New Roman"/>
          <w:szCs w:val="24"/>
        </w:rPr>
        <w:t xml:space="preserve"> tonotopic maps.  </w:t>
      </w:r>
    </w:p>
    <w:p w14:paraId="422EC12E" w14:textId="77777777" w:rsidR="002D6542" w:rsidRDefault="00417377" w:rsidP="0067626C">
      <w:pPr>
        <w:rPr>
          <w:rFonts w:eastAsia="Times New Roman" w:cs="Times New Roman"/>
          <w:szCs w:val="24"/>
        </w:rPr>
      </w:pPr>
      <w:r w:rsidRPr="006E429A">
        <w:rPr>
          <w:rFonts w:eastAsia="Times New Roman" w:cs="Times New Roman"/>
          <w:szCs w:val="24"/>
        </w:rPr>
        <w:t>The quality of the reconstructed sequence</w:t>
      </w:r>
      <w:r w:rsidR="00995B72" w:rsidRPr="006E429A">
        <w:rPr>
          <w:rFonts w:eastAsia="Times New Roman" w:cs="Times New Roman"/>
          <w:szCs w:val="24"/>
        </w:rPr>
        <w:t>s w</w:t>
      </w:r>
      <w:r w:rsidR="00B930BA" w:rsidRPr="006E429A">
        <w:rPr>
          <w:rFonts w:eastAsia="Times New Roman" w:cs="Times New Roman"/>
          <w:szCs w:val="24"/>
        </w:rPr>
        <w:t>as</w:t>
      </w:r>
      <w:r w:rsidR="00995B72" w:rsidRPr="006E429A">
        <w:rPr>
          <w:rFonts w:eastAsia="Times New Roman" w:cs="Times New Roman"/>
          <w:szCs w:val="24"/>
        </w:rPr>
        <w:t xml:space="preserve"> </w:t>
      </w:r>
      <w:r w:rsidR="00A12135" w:rsidRPr="006E429A">
        <w:rPr>
          <w:rFonts w:eastAsia="Times New Roman" w:cs="Times New Roman"/>
          <w:szCs w:val="24"/>
        </w:rPr>
        <w:t xml:space="preserve">quantified </w:t>
      </w:r>
      <w:r w:rsidR="001E6499" w:rsidRPr="006E429A">
        <w:rPr>
          <w:rFonts w:eastAsia="Times New Roman" w:cs="Times New Roman"/>
          <w:szCs w:val="24"/>
        </w:rPr>
        <w:t>in two ways</w:t>
      </w:r>
      <w:r w:rsidR="006D3041" w:rsidRPr="006E429A">
        <w:rPr>
          <w:rFonts w:eastAsia="Times New Roman" w:cs="Times New Roman"/>
          <w:szCs w:val="24"/>
        </w:rPr>
        <w:t xml:space="preserve">: </w:t>
      </w:r>
      <w:r w:rsidR="006D3041" w:rsidRPr="006E429A">
        <w:rPr>
          <w:rFonts w:eastAsia="Times New Roman" w:cs="Times New Roman"/>
          <w:i/>
          <w:szCs w:val="24"/>
        </w:rPr>
        <w:t>Identification performance</w:t>
      </w:r>
      <w:r w:rsidR="006D3041" w:rsidRPr="006E429A">
        <w:rPr>
          <w:rFonts w:eastAsia="Times New Roman" w:cs="Times New Roman"/>
          <w:szCs w:val="24"/>
        </w:rPr>
        <w:t xml:space="preserve"> and </w:t>
      </w:r>
      <w:r w:rsidR="006D3041" w:rsidRPr="006E429A">
        <w:rPr>
          <w:rFonts w:eastAsia="Times New Roman" w:cs="Times New Roman"/>
          <w:i/>
          <w:szCs w:val="24"/>
        </w:rPr>
        <w:t xml:space="preserve">reconstruction </w:t>
      </w:r>
      <w:r w:rsidR="00973CBF" w:rsidRPr="006E429A">
        <w:rPr>
          <w:rFonts w:eastAsia="Times New Roman" w:cs="Times New Roman"/>
          <w:i/>
          <w:szCs w:val="24"/>
        </w:rPr>
        <w:t>accuracy</w:t>
      </w:r>
      <w:r w:rsidR="008B0231" w:rsidRPr="006E429A">
        <w:rPr>
          <w:rFonts w:eastAsia="Times New Roman" w:cs="Times New Roman"/>
          <w:szCs w:val="24"/>
        </w:rPr>
        <w:t>.</w:t>
      </w:r>
      <w:r w:rsidR="006904D6" w:rsidRPr="006E429A">
        <w:rPr>
          <w:rFonts w:eastAsia="Times New Roman" w:cs="Times New Roman"/>
          <w:szCs w:val="24"/>
        </w:rPr>
        <w:t xml:space="preserve"> </w:t>
      </w:r>
      <w:r w:rsidR="008B0231" w:rsidRPr="006E429A">
        <w:rPr>
          <w:rFonts w:eastAsia="Times New Roman" w:cs="Times New Roman"/>
          <w:szCs w:val="24"/>
        </w:rPr>
        <w:t xml:space="preserve">Identification performance was assessed as the ability to correctly identify the actual song </w:t>
      </w:r>
      <w:r w:rsidR="00CA29BB" w:rsidRPr="006E429A">
        <w:rPr>
          <w:rFonts w:eastAsia="Times New Roman" w:cs="Times New Roman"/>
          <w:szCs w:val="24"/>
        </w:rPr>
        <w:t>over</w:t>
      </w:r>
      <w:r w:rsidR="008B0231" w:rsidRPr="006E429A">
        <w:rPr>
          <w:rFonts w:eastAsia="Times New Roman" w:cs="Times New Roman"/>
          <w:szCs w:val="24"/>
        </w:rPr>
        <w:t xml:space="preserve"> </w:t>
      </w:r>
      <w:r w:rsidR="006904D6" w:rsidRPr="006E429A">
        <w:rPr>
          <w:rFonts w:eastAsia="Times New Roman" w:cs="Times New Roman"/>
          <w:szCs w:val="24"/>
        </w:rPr>
        <w:t xml:space="preserve">other </w:t>
      </w:r>
      <w:r w:rsidR="00CA29BB" w:rsidRPr="006E429A">
        <w:rPr>
          <w:rFonts w:eastAsia="Times New Roman" w:cs="Times New Roman"/>
          <w:szCs w:val="24"/>
        </w:rPr>
        <w:t xml:space="preserve">similar song-like </w:t>
      </w:r>
      <w:r w:rsidR="006904D6" w:rsidRPr="006E429A">
        <w:rPr>
          <w:rFonts w:eastAsia="Times New Roman" w:cs="Times New Roman"/>
          <w:szCs w:val="24"/>
        </w:rPr>
        <w:t xml:space="preserve">sequences. </w:t>
      </w:r>
      <w:r w:rsidR="00F274EF">
        <w:rPr>
          <w:rFonts w:eastAsia="Times New Roman" w:cs="Times New Roman"/>
          <w:szCs w:val="24"/>
        </w:rPr>
        <w:t xml:space="preserve">For each    reconstructed sequence, we applied an </w:t>
      </w:r>
      <w:r w:rsidR="00A85689" w:rsidRPr="006E429A">
        <w:rPr>
          <w:rFonts w:eastAsia="Times New Roman" w:cs="Times New Roman"/>
          <w:szCs w:val="24"/>
        </w:rPr>
        <w:t>algorithm</w:t>
      </w:r>
      <w:r w:rsidR="009F1EA3" w:rsidRPr="006E429A">
        <w:rPr>
          <w:rFonts w:eastAsia="Times New Roman" w:cs="Times New Roman"/>
          <w:szCs w:val="24"/>
        </w:rPr>
        <w:t xml:space="preserve"> based on</w:t>
      </w:r>
      <w:r w:rsidR="003F65A8">
        <w:rPr>
          <w:rFonts w:eastAsia="Times New Roman" w:cs="Times New Roman"/>
          <w:szCs w:val="24"/>
        </w:rPr>
        <w:t xml:space="preserve"> first-order</w:t>
      </w:r>
      <w:r w:rsidR="009F1EA3" w:rsidRPr="006E429A">
        <w:rPr>
          <w:rFonts w:eastAsia="Times New Roman" w:cs="Times New Roman"/>
          <w:szCs w:val="24"/>
        </w:rPr>
        <w:t xml:space="preserve"> Markov chains</w:t>
      </w:r>
      <w:r w:rsidR="00F274EF">
        <w:rPr>
          <w:rFonts w:eastAsia="Times New Roman" w:cs="Times New Roman"/>
          <w:szCs w:val="24"/>
        </w:rPr>
        <w:t xml:space="preserve"> to </w:t>
      </w:r>
      <w:r w:rsidR="00681B19">
        <w:rPr>
          <w:rFonts w:eastAsia="Times New Roman" w:cs="Times New Roman"/>
          <w:szCs w:val="24"/>
        </w:rPr>
        <w:t xml:space="preserve">randomly </w:t>
      </w:r>
      <w:r w:rsidR="00F274EF">
        <w:rPr>
          <w:rFonts w:eastAsia="Times New Roman" w:cs="Times New Roman"/>
          <w:szCs w:val="24"/>
        </w:rPr>
        <w:t>generate</w:t>
      </w:r>
      <w:r w:rsidR="006D3041" w:rsidRPr="006E429A">
        <w:rPr>
          <w:rFonts w:eastAsia="Times New Roman" w:cs="Times New Roman"/>
          <w:szCs w:val="24"/>
        </w:rPr>
        <w:t xml:space="preserve"> </w:t>
      </w:r>
      <w:r w:rsidR="00A85689" w:rsidRPr="006E429A">
        <w:rPr>
          <w:rFonts w:eastAsia="Times New Roman" w:cs="Times New Roman"/>
          <w:szCs w:val="24"/>
        </w:rPr>
        <w:t>1000</w:t>
      </w:r>
      <w:r w:rsidR="00F274EF">
        <w:rPr>
          <w:rFonts w:eastAsia="Times New Roman" w:cs="Times New Roman"/>
          <w:szCs w:val="24"/>
        </w:rPr>
        <w:t xml:space="preserve"> </w:t>
      </w:r>
      <w:r w:rsidR="00681B19" w:rsidRPr="006E429A">
        <w:rPr>
          <w:rFonts w:eastAsia="Times New Roman" w:cs="Times New Roman"/>
          <w:szCs w:val="24"/>
        </w:rPr>
        <w:t xml:space="preserve">simulated </w:t>
      </w:r>
      <w:r w:rsidR="00A85689" w:rsidRPr="006E429A">
        <w:rPr>
          <w:rFonts w:eastAsia="Times New Roman" w:cs="Times New Roman"/>
          <w:szCs w:val="24"/>
        </w:rPr>
        <w:t xml:space="preserve">song-like sequences </w:t>
      </w:r>
      <w:r w:rsidR="00AC4DA3" w:rsidRPr="006E429A">
        <w:rPr>
          <w:rFonts w:eastAsia="Times New Roman" w:cs="Times New Roman"/>
          <w:szCs w:val="24"/>
        </w:rPr>
        <w:t>that reflected</w:t>
      </w:r>
      <w:r w:rsidR="00A85689" w:rsidRPr="006E429A">
        <w:rPr>
          <w:rFonts w:eastAsia="Times New Roman" w:cs="Times New Roman"/>
          <w:szCs w:val="24"/>
        </w:rPr>
        <w:t xml:space="preserve"> the frequency content and note-to-note probabilities of</w:t>
      </w:r>
      <w:r w:rsidR="00AC4DA3" w:rsidRPr="006E429A">
        <w:rPr>
          <w:rFonts w:eastAsia="Times New Roman" w:cs="Times New Roman"/>
          <w:szCs w:val="24"/>
        </w:rPr>
        <w:t xml:space="preserve"> the </w:t>
      </w:r>
      <w:r w:rsidR="00415E4B" w:rsidRPr="006E429A">
        <w:rPr>
          <w:rFonts w:eastAsia="Times New Roman" w:cs="Times New Roman"/>
          <w:szCs w:val="24"/>
        </w:rPr>
        <w:t xml:space="preserve">Rainbow and Wish </w:t>
      </w:r>
      <w:r w:rsidR="00A85689" w:rsidRPr="006E429A">
        <w:rPr>
          <w:rFonts w:eastAsia="Times New Roman" w:cs="Times New Roman"/>
          <w:szCs w:val="24"/>
        </w:rPr>
        <w:t>sequences.  The</w:t>
      </w:r>
      <w:r w:rsidR="00AC4DA3" w:rsidRPr="006E429A">
        <w:rPr>
          <w:rFonts w:eastAsia="Times New Roman" w:cs="Times New Roman"/>
          <w:szCs w:val="24"/>
        </w:rPr>
        <w:t xml:space="preserve">n we determined how </w:t>
      </w:r>
      <w:r w:rsidR="00CA29BB" w:rsidRPr="006E429A">
        <w:rPr>
          <w:rFonts w:eastAsia="Times New Roman" w:cs="Times New Roman"/>
          <w:szCs w:val="24"/>
        </w:rPr>
        <w:t xml:space="preserve">well </w:t>
      </w:r>
      <w:r w:rsidR="00AC4DA3" w:rsidRPr="006E429A">
        <w:rPr>
          <w:rFonts w:eastAsia="Times New Roman" w:cs="Times New Roman"/>
          <w:szCs w:val="24"/>
        </w:rPr>
        <w:t xml:space="preserve">correlated (Pearson’s </w:t>
      </w:r>
      <w:r w:rsidR="00AC4DA3" w:rsidRPr="006E429A">
        <w:rPr>
          <w:rFonts w:eastAsia="Times New Roman" w:cs="Times New Roman"/>
          <w:i/>
          <w:szCs w:val="24"/>
        </w:rPr>
        <w:t>r</w:t>
      </w:r>
      <w:r w:rsidR="00AC4DA3" w:rsidRPr="006E429A">
        <w:rPr>
          <w:rFonts w:eastAsia="Times New Roman" w:cs="Times New Roman"/>
          <w:szCs w:val="24"/>
        </w:rPr>
        <w:t xml:space="preserve">) the reconstructed sequence was with </w:t>
      </w:r>
      <w:r w:rsidR="00CA29BB" w:rsidRPr="006E429A">
        <w:rPr>
          <w:rFonts w:eastAsia="Times New Roman" w:cs="Times New Roman"/>
          <w:szCs w:val="24"/>
        </w:rPr>
        <w:t xml:space="preserve">the actual presented sequence, as well as </w:t>
      </w:r>
      <w:r w:rsidR="00AC4DA3" w:rsidRPr="006E429A">
        <w:rPr>
          <w:rFonts w:eastAsia="Times New Roman" w:cs="Times New Roman"/>
          <w:szCs w:val="24"/>
        </w:rPr>
        <w:t>ea</w:t>
      </w:r>
      <w:r w:rsidR="000131AF" w:rsidRPr="006E429A">
        <w:rPr>
          <w:rFonts w:eastAsia="Times New Roman" w:cs="Times New Roman"/>
          <w:szCs w:val="24"/>
        </w:rPr>
        <w:t>ch of the simulated sequences</w:t>
      </w:r>
      <w:r w:rsidR="00CA29BB" w:rsidRPr="006E429A">
        <w:rPr>
          <w:rFonts w:eastAsia="Times New Roman" w:cs="Times New Roman"/>
          <w:szCs w:val="24"/>
        </w:rPr>
        <w:t xml:space="preserve">. </w:t>
      </w:r>
      <w:r w:rsidR="002D6542" w:rsidRPr="006E429A">
        <w:rPr>
          <w:rFonts w:eastAsia="Times New Roman" w:cs="Times New Roman"/>
          <w:szCs w:val="24"/>
        </w:rPr>
        <w:t xml:space="preserve">Identification performance was then determined as the number of times in which the actual </w:t>
      </w:r>
      <w:r w:rsidR="002D6542">
        <w:rPr>
          <w:rFonts w:eastAsia="Times New Roman" w:cs="Times New Roman"/>
          <w:szCs w:val="24"/>
        </w:rPr>
        <w:t xml:space="preserve">sequence was correctly selected for, on the basis of a </w:t>
      </w:r>
      <w:r w:rsidR="002D6542" w:rsidRPr="006E429A">
        <w:rPr>
          <w:rFonts w:eastAsia="Times New Roman" w:cs="Times New Roman"/>
          <w:szCs w:val="24"/>
        </w:rPr>
        <w:t>higher correlation with the reconstructed sequence</w:t>
      </w:r>
      <w:r w:rsidR="002D6542">
        <w:rPr>
          <w:rFonts w:eastAsia="Times New Roman" w:cs="Times New Roman"/>
          <w:szCs w:val="24"/>
        </w:rPr>
        <w:t>,</w:t>
      </w:r>
      <w:del w:id="58" w:author="Kelly Chang" w:date="2017-03-26T18:16:00Z">
        <w:r w:rsidR="002D6542" w:rsidDel="00FB7879">
          <w:rPr>
            <w:rFonts w:eastAsia="Times New Roman" w:cs="Times New Roman"/>
            <w:szCs w:val="24"/>
          </w:rPr>
          <w:delText xml:space="preserve"> </w:delText>
        </w:r>
      </w:del>
      <w:r w:rsidR="002D6542" w:rsidRPr="006E429A">
        <w:rPr>
          <w:rFonts w:eastAsia="Times New Roman" w:cs="Times New Roman"/>
          <w:szCs w:val="24"/>
        </w:rPr>
        <w:t xml:space="preserve"> </w:t>
      </w:r>
      <w:r w:rsidR="002D6542">
        <w:rPr>
          <w:rFonts w:eastAsia="Times New Roman" w:cs="Times New Roman"/>
          <w:szCs w:val="24"/>
        </w:rPr>
        <w:t xml:space="preserve">over </w:t>
      </w:r>
      <w:r w:rsidR="002D6542" w:rsidRPr="006E429A">
        <w:rPr>
          <w:rFonts w:eastAsia="Times New Roman" w:cs="Times New Roman"/>
          <w:szCs w:val="24"/>
        </w:rPr>
        <w:t>any of the simulated song-like sequences.</w:t>
      </w:r>
    </w:p>
    <w:p w14:paraId="2859272B" w14:textId="24C919FC" w:rsidR="000745CE" w:rsidRDefault="002D6542" w:rsidP="0067626C">
      <w:pPr>
        <w:rPr>
          <w:rFonts w:eastAsia="Times New Roman" w:cs="Times New Roman"/>
          <w:szCs w:val="24"/>
        </w:rPr>
      </w:pPr>
      <w:r w:rsidRPr="006E429A">
        <w:rPr>
          <w:rFonts w:eastAsia="Times New Roman" w:cs="Times New Roman"/>
          <w:szCs w:val="24"/>
        </w:rPr>
        <w:t xml:space="preserve"> </w:t>
      </w:r>
      <w:r w:rsidR="00DB167A">
        <w:rPr>
          <w:rFonts w:eastAsia="Times New Roman" w:cs="Times New Roman"/>
          <w:szCs w:val="24"/>
        </w:rPr>
        <w:t>For the purpose of thi</w:t>
      </w:r>
      <w:r w:rsidR="0067626C">
        <w:rPr>
          <w:rFonts w:eastAsia="Times New Roman" w:cs="Times New Roman"/>
          <w:szCs w:val="24"/>
        </w:rPr>
        <w:t xml:space="preserve">s study, we selected the Markov </w:t>
      </w:r>
      <w:r w:rsidR="00DB167A">
        <w:rPr>
          <w:rFonts w:eastAsia="Times New Roman" w:cs="Times New Roman"/>
          <w:szCs w:val="24"/>
        </w:rPr>
        <w:t>chain approach</w:t>
      </w:r>
      <w:r w:rsidR="0067626C">
        <w:rPr>
          <w:rFonts w:eastAsia="Times New Roman" w:cs="Times New Roman"/>
          <w:szCs w:val="24"/>
        </w:rPr>
        <w:t xml:space="preserve"> </w:t>
      </w:r>
      <w:del w:id="59" w:author="Kelly Chang" w:date="2017-03-26T18:27:00Z">
        <w:r w:rsidR="00DB167A" w:rsidDel="00BD4399">
          <w:rPr>
            <w:rFonts w:eastAsia="Times New Roman" w:cs="Times New Roman"/>
            <w:szCs w:val="24"/>
          </w:rPr>
          <w:delText xml:space="preserve">as </w:delText>
        </w:r>
      </w:del>
      <w:ins w:id="60" w:author="Kelly Chang" w:date="2017-03-26T18:27:00Z">
        <w:r w:rsidR="00BD4399">
          <w:rPr>
            <w:rFonts w:eastAsia="Times New Roman" w:cs="Times New Roman"/>
            <w:szCs w:val="24"/>
          </w:rPr>
          <w:t xml:space="preserve">because </w:t>
        </w:r>
      </w:ins>
      <w:r w:rsidR="00CB5E0F">
        <w:rPr>
          <w:rFonts w:eastAsia="Times New Roman" w:cs="Times New Roman"/>
          <w:szCs w:val="24"/>
        </w:rPr>
        <w:t xml:space="preserve">we were </w:t>
      </w:r>
      <w:r w:rsidR="0067626C">
        <w:rPr>
          <w:rFonts w:eastAsia="Times New Roman" w:cs="Times New Roman"/>
          <w:szCs w:val="24"/>
        </w:rPr>
        <w:t xml:space="preserve">primarily </w:t>
      </w:r>
      <w:r w:rsidR="00DB167A">
        <w:rPr>
          <w:rFonts w:eastAsia="Times New Roman" w:cs="Times New Roman"/>
          <w:szCs w:val="24"/>
        </w:rPr>
        <w:t>concerned</w:t>
      </w:r>
      <w:r w:rsidR="0067626C">
        <w:rPr>
          <w:rFonts w:eastAsia="Times New Roman" w:cs="Times New Roman"/>
          <w:szCs w:val="24"/>
        </w:rPr>
        <w:t xml:space="preserve"> with generating simulated sequences with the basic statistical properties </w:t>
      </w:r>
      <w:r w:rsidR="00DB167A">
        <w:rPr>
          <w:rFonts w:eastAsia="Times New Roman" w:cs="Times New Roman"/>
          <w:szCs w:val="24"/>
        </w:rPr>
        <w:t>of the actual songs used in our experiments</w:t>
      </w:r>
      <w:r w:rsidR="0067626C">
        <w:rPr>
          <w:rFonts w:eastAsia="Times New Roman" w:cs="Times New Roman"/>
          <w:szCs w:val="24"/>
        </w:rPr>
        <w:t xml:space="preserve">. </w:t>
      </w:r>
      <w:r w:rsidR="00A2391B">
        <w:rPr>
          <w:rFonts w:eastAsia="Times New Roman" w:cs="Times New Roman"/>
          <w:szCs w:val="24"/>
        </w:rPr>
        <w:t>However, o</w:t>
      </w:r>
      <w:r w:rsidR="00BA55B6">
        <w:rPr>
          <w:rFonts w:eastAsia="Times New Roman" w:cs="Times New Roman"/>
          <w:szCs w:val="24"/>
        </w:rPr>
        <w:t>ther</w:t>
      </w:r>
      <w:r w:rsidR="00CB5E0F">
        <w:rPr>
          <w:rFonts w:eastAsia="Times New Roman" w:cs="Times New Roman"/>
          <w:szCs w:val="24"/>
        </w:rPr>
        <w:t xml:space="preserve"> more advanced</w:t>
      </w:r>
      <w:r w:rsidR="00BA55B6">
        <w:rPr>
          <w:rFonts w:eastAsia="Times New Roman" w:cs="Times New Roman"/>
          <w:szCs w:val="24"/>
        </w:rPr>
        <w:t xml:space="preserve"> methods for generatin</w:t>
      </w:r>
      <w:r w:rsidR="00A2391B">
        <w:rPr>
          <w:rFonts w:eastAsia="Times New Roman" w:cs="Times New Roman"/>
          <w:szCs w:val="24"/>
        </w:rPr>
        <w:t xml:space="preserve">g </w:t>
      </w:r>
      <w:r w:rsidR="00CB5E0F">
        <w:rPr>
          <w:rFonts w:eastAsia="Times New Roman" w:cs="Times New Roman"/>
          <w:szCs w:val="24"/>
        </w:rPr>
        <w:t xml:space="preserve">simulated </w:t>
      </w:r>
      <w:r w:rsidR="00DB167A">
        <w:rPr>
          <w:rFonts w:eastAsia="Times New Roman" w:cs="Times New Roman"/>
          <w:szCs w:val="24"/>
        </w:rPr>
        <w:t>sequences</w:t>
      </w:r>
      <w:r w:rsidR="00A2391B">
        <w:rPr>
          <w:rFonts w:eastAsia="Times New Roman" w:cs="Times New Roman"/>
          <w:szCs w:val="24"/>
        </w:rPr>
        <w:t xml:space="preserve">, including </w:t>
      </w:r>
      <w:r w:rsidR="0067626C">
        <w:rPr>
          <w:rFonts w:eastAsia="Times New Roman" w:cs="Times New Roman"/>
          <w:szCs w:val="24"/>
        </w:rPr>
        <w:t>probabilistic models o</w:t>
      </w:r>
      <w:r w:rsidR="00CB5E0F">
        <w:rPr>
          <w:rFonts w:eastAsia="Times New Roman" w:cs="Times New Roman"/>
          <w:szCs w:val="24"/>
        </w:rPr>
        <w:t xml:space="preserve">f </w:t>
      </w:r>
      <w:r w:rsidR="0067626C">
        <w:rPr>
          <w:rFonts w:eastAsia="Times New Roman" w:cs="Times New Roman"/>
          <w:szCs w:val="24"/>
        </w:rPr>
        <w:t xml:space="preserve">melodic intervals, would likely be better for generating </w:t>
      </w:r>
      <w:r w:rsidR="00DB167A">
        <w:rPr>
          <w:rFonts w:eastAsia="Times New Roman" w:cs="Times New Roman"/>
          <w:szCs w:val="24"/>
        </w:rPr>
        <w:t>more</w:t>
      </w:r>
      <w:r w:rsidR="00CB5E0F">
        <w:rPr>
          <w:rFonts w:eastAsia="Times New Roman" w:cs="Times New Roman"/>
          <w:szCs w:val="24"/>
        </w:rPr>
        <w:t xml:space="preserve"> continuous</w:t>
      </w:r>
      <w:r w:rsidR="0067626C">
        <w:rPr>
          <w:rFonts w:eastAsia="Times New Roman" w:cs="Times New Roman"/>
          <w:szCs w:val="24"/>
        </w:rPr>
        <w:t xml:space="preserve"> and melodic sequences </w:t>
      </w:r>
      <w:r w:rsidR="0067626C">
        <w:rPr>
          <w:rFonts w:eastAsia="Times New Roman" w:cs="Times New Roman"/>
          <w:szCs w:val="24"/>
        </w:rPr>
        <w:fldChar w:fldCharType="begin"/>
      </w:r>
      <w:r w:rsidR="0067626C">
        <w:rPr>
          <w:rFonts w:eastAsia="Times New Roman" w:cs="Times New Roman"/>
          <w:szCs w:val="24"/>
        </w:rPr>
        <w:instrText xml:space="preserve"> ADDIN EN.CITE &lt;EndNote&gt;&lt;Cite&gt;&lt;Author&gt;Temperley&lt;/Author&gt;&lt;Year&gt;2008&lt;/Year&gt;&lt;RecNum&gt;159&lt;/RecNum&gt;&lt;DisplayText&gt;(Temperley, 2008, 2014)&lt;/DisplayText&gt;&lt;record&gt;&lt;rec-number&gt;159&lt;/rec-number&gt;&lt;foreign-keys&gt;&lt;key app="EN" db-id="sex9ffrdj9s929er9xm59xwvewxx2d9vs55t"&gt;159&lt;/key&gt;&lt;/foreign-keys&gt;&lt;ref-type name="Journal Article"&gt;17&lt;/ref-type&gt;&lt;contributors&gt;&lt;authors&gt;&lt;author&gt;Temperley, David&lt;/author&gt;&lt;/authors&gt;&lt;/contributors&gt;&lt;titles&gt;&lt;title&gt;A Probabilistic Model of Melody Perception&lt;/title&gt;&lt;secondary-title&gt;Cognitive Science&lt;/secondary-title&gt;&lt;/titles&gt;&lt;periodical&gt;&lt;full-title&gt;Cognitive Science&lt;/full-title&gt;&lt;/periodical&gt;&lt;pages&gt;418-444&lt;/pages&gt;&lt;volume&gt;32&lt;/volume&gt;&lt;number&gt;2&lt;/number&gt;&lt;keywords&gt;&lt;keyword&gt;Music cognition&lt;/keyword&gt;&lt;keyword&gt;Probabilistic modeling&lt;/keyword&gt;&lt;keyword&gt;Expectation&lt;/keyword&gt;&lt;keyword&gt;Key perception&lt;/keyword&gt;&lt;/keywords&gt;&lt;dates&gt;&lt;year&gt;2008&lt;/year&gt;&lt;/dates&gt;&lt;publisher&gt;Blackwell Publishing Ltd&lt;/publisher&gt;&lt;isbn&gt;1551-6709&lt;/isbn&gt;&lt;urls&gt;&lt;related-urls&gt;&lt;url&gt;http://dx.doi.org/10.1080/03640210701864089&lt;/url&gt;&lt;/related-urls&gt;&lt;/urls&gt;&lt;electronic-resource-num&gt;10.1080/03640210701864089&lt;/electronic-resource-num&gt;&lt;/record&gt;&lt;/Cite&gt;&lt;Cite&gt;&lt;Author&gt;Temperley&lt;/Author&gt;&lt;Year&gt;2014&lt;/Year&gt;&lt;RecNum&gt;162&lt;/RecNum&gt;&lt;record&gt;&lt;rec-number&gt;162&lt;/rec-number&gt;&lt;foreign-keys&gt;&lt;key app="EN" db-id="sex9ffrdj9s929er9xm59xwvewxx2d9vs55t"&gt;162&lt;/key&gt;&lt;/foreign-keys&gt;&lt;ref-type name="Journal Article"&gt;17&lt;/ref-type&gt;&lt;contributors&gt;&lt;authors&gt;&lt;author&gt;Temperley, David&lt;/author&gt;&lt;/authors&gt;&lt;/contributors&gt;&lt;titles&gt;&lt;title&gt;Probabilistic Models of Melodic Interval&lt;/title&gt;&lt;secondary-title&gt;Music Perception: An Interdisciplinary Journal&lt;/secondary-title&gt;&lt;/titles&gt;&lt;periodical&gt;&lt;full-title&gt;Music Perception: An Interdisciplinary Journal&lt;/full-title&gt;&lt;/periodical&gt;&lt;pages&gt;85-99&lt;/pages&gt;&lt;volume&gt;32&lt;/volume&gt;&lt;number&gt;1&lt;/number&gt;&lt;dates&gt;&lt;year&gt;2014&lt;/year&gt;&lt;/dates&gt;&lt;publisher&gt;University of California Press&lt;/publisher&gt;&lt;isbn&gt;07307829&lt;/isbn&gt;&lt;urls&gt;&lt;related-urls&gt;&lt;url&gt;http://www.jstor.org/stable/10.1525/mp.2014.32.1.85&lt;/url&gt;&lt;/related-urls&gt;&lt;/urls&gt;&lt;electronic-resource-num&gt;10.1525/mp.2014.32.1.85&lt;/electronic-resource-num&gt;&lt;/record&gt;&lt;/Cite&gt;&lt;/EndNote&gt;</w:instrText>
      </w:r>
      <w:r w:rsidR="0067626C">
        <w:rPr>
          <w:rFonts w:eastAsia="Times New Roman" w:cs="Times New Roman"/>
          <w:szCs w:val="24"/>
        </w:rPr>
        <w:fldChar w:fldCharType="separate"/>
      </w:r>
      <w:r w:rsidR="0067626C">
        <w:rPr>
          <w:rFonts w:eastAsia="Times New Roman" w:cs="Times New Roman"/>
          <w:noProof/>
          <w:szCs w:val="24"/>
        </w:rPr>
        <w:t>(</w:t>
      </w:r>
      <w:hyperlink w:anchor="_ENREF_31" w:tooltip="Temperley, 2008 #159" w:history="1">
        <w:r w:rsidR="00883B63">
          <w:rPr>
            <w:rFonts w:eastAsia="Times New Roman" w:cs="Times New Roman"/>
            <w:noProof/>
            <w:szCs w:val="24"/>
          </w:rPr>
          <w:t>Temperley, 2008</w:t>
        </w:r>
      </w:hyperlink>
      <w:ins w:id="61" w:author="Kelly Chang" w:date="2017-03-26T18:27:00Z">
        <w:r w:rsidR="003C6DD0">
          <w:rPr>
            <w:rFonts w:eastAsia="Times New Roman" w:cs="Times New Roman"/>
            <w:noProof/>
            <w:szCs w:val="24"/>
          </w:rPr>
          <w:t>;</w:t>
        </w:r>
      </w:ins>
      <w:del w:id="62" w:author="Kelly Chang" w:date="2017-03-26T18:27:00Z">
        <w:r w:rsidR="0067626C" w:rsidDel="003C6DD0">
          <w:rPr>
            <w:rFonts w:eastAsia="Times New Roman" w:cs="Times New Roman"/>
            <w:noProof/>
            <w:szCs w:val="24"/>
          </w:rPr>
          <w:delText>,</w:delText>
        </w:r>
      </w:del>
      <w:r w:rsidR="0067626C">
        <w:rPr>
          <w:rFonts w:eastAsia="Times New Roman" w:cs="Times New Roman"/>
          <w:noProof/>
          <w:szCs w:val="24"/>
        </w:rPr>
        <w:t xml:space="preserve"> </w:t>
      </w:r>
      <w:hyperlink w:anchor="_ENREF_32" w:tooltip="Temperley, 2014 #162" w:history="1">
        <w:r w:rsidR="00883B63">
          <w:rPr>
            <w:rFonts w:eastAsia="Times New Roman" w:cs="Times New Roman"/>
            <w:noProof/>
            <w:szCs w:val="24"/>
          </w:rPr>
          <w:t>2014</w:t>
        </w:r>
      </w:hyperlink>
      <w:r w:rsidR="0067626C">
        <w:rPr>
          <w:rFonts w:eastAsia="Times New Roman" w:cs="Times New Roman"/>
          <w:noProof/>
          <w:szCs w:val="24"/>
        </w:rPr>
        <w:t>)</w:t>
      </w:r>
      <w:r w:rsidR="0067626C">
        <w:rPr>
          <w:rFonts w:eastAsia="Times New Roman" w:cs="Times New Roman"/>
          <w:szCs w:val="24"/>
        </w:rPr>
        <w:fldChar w:fldCharType="end"/>
      </w:r>
      <w:r w:rsidR="00DB167A">
        <w:rPr>
          <w:rFonts w:eastAsia="Times New Roman" w:cs="Times New Roman"/>
          <w:szCs w:val="24"/>
        </w:rPr>
        <w:t>.</w:t>
      </w:r>
    </w:p>
    <w:p w14:paraId="1A29B141" w14:textId="45FEFD14" w:rsidR="004F19A5" w:rsidRPr="007D7D1B" w:rsidDel="009F5C3C" w:rsidRDefault="006D3041" w:rsidP="004F19A5">
      <w:pPr>
        <w:rPr>
          <w:del w:id="63" w:author="Kelly Chang" w:date="2017-03-26T18:29:00Z"/>
          <w:rFonts w:ascii="Arial" w:eastAsia="Times New Roman" w:hAnsi="Arial" w:cs="Arial"/>
          <w:sz w:val="22"/>
        </w:rPr>
      </w:pPr>
      <w:r w:rsidRPr="006E429A">
        <w:rPr>
          <w:rFonts w:eastAsia="Times New Roman" w:cs="Times New Roman"/>
          <w:i/>
          <w:szCs w:val="24"/>
        </w:rPr>
        <w:lastRenderedPageBreak/>
        <w:t>Reconstruction accuracy</w:t>
      </w:r>
      <w:r w:rsidRPr="006E429A">
        <w:rPr>
          <w:rFonts w:eastAsia="Times New Roman" w:cs="Times New Roman"/>
          <w:szCs w:val="24"/>
        </w:rPr>
        <w:t xml:space="preserve"> was </w:t>
      </w:r>
      <w:r w:rsidR="005A5C07" w:rsidRPr="006E429A">
        <w:rPr>
          <w:rFonts w:eastAsia="Times New Roman" w:cs="Times New Roman"/>
          <w:szCs w:val="24"/>
        </w:rPr>
        <w:t xml:space="preserve">assessed as the ability to recreate each note in the actual </w:t>
      </w:r>
      <w:r w:rsidR="005A5C07" w:rsidRPr="00883B63">
        <w:t>seque</w:t>
      </w:r>
      <w:r w:rsidR="007C3A3B" w:rsidRPr="00883B63">
        <w:t xml:space="preserve">nce. This was calculated as the residual </w:t>
      </w:r>
      <w:r w:rsidR="005A5C07" w:rsidRPr="00883B63">
        <w:t>difference in cents (1200 cents per octave) between each note in the reconstructed and actual sequences.</w:t>
      </w:r>
      <w:r w:rsidR="004F19A5" w:rsidRPr="00883B63">
        <w:t xml:space="preserve"> To determine if any systematic over or underestimation was present in the reconstructed sequences, we performed a two-tailed t-test on the means of the residual errors.  Any mean that was significantly different from zero reflected an overall bias in reconstruction accuracy.</w:t>
      </w:r>
    </w:p>
    <w:p w14:paraId="51EC5E94" w14:textId="6A7B6049" w:rsidR="0011236E" w:rsidRPr="006E429A" w:rsidRDefault="0011236E">
      <w:pPr>
        <w:rPr>
          <w:rFonts w:eastAsia="Times New Roman" w:cs="Times New Roman"/>
          <w:szCs w:val="24"/>
        </w:rPr>
      </w:pPr>
    </w:p>
    <w:p w14:paraId="03042229" w14:textId="77777777" w:rsidR="00723032" w:rsidRPr="006E429A" w:rsidRDefault="00416992" w:rsidP="00A62FBA">
      <w:pPr>
        <w:pStyle w:val="Heading1"/>
        <w:numPr>
          <w:ilvl w:val="0"/>
          <w:numId w:val="0"/>
        </w:numPr>
        <w:jc w:val="left"/>
        <w:rPr>
          <w:rFonts w:eastAsia="Times New Roman"/>
        </w:rPr>
      </w:pPr>
      <w:r w:rsidRPr="006E429A">
        <w:rPr>
          <w:rFonts w:eastAsia="Times New Roman"/>
        </w:rPr>
        <w:t>Results</w:t>
      </w:r>
    </w:p>
    <w:p w14:paraId="308349BA" w14:textId="34F1F201" w:rsidR="00F00A47" w:rsidRPr="006E429A" w:rsidRDefault="00434200" w:rsidP="00C91AAF">
      <w:pPr>
        <w:spacing w:after="0"/>
        <w:rPr>
          <w:rFonts w:eastAsia="Times New Roman" w:cs="Times New Roman"/>
          <w:szCs w:val="24"/>
        </w:rPr>
      </w:pPr>
      <w:r w:rsidRPr="006E429A">
        <w:rPr>
          <w:rFonts w:eastAsia="Times New Roman" w:cs="Times New Roman"/>
          <w:b/>
          <w:szCs w:val="24"/>
        </w:rPr>
        <w:t xml:space="preserve">Figure </w:t>
      </w:r>
      <w:r w:rsidR="00920B41" w:rsidRPr="006E429A">
        <w:rPr>
          <w:rFonts w:eastAsia="Times New Roman" w:cs="Times New Roman"/>
          <w:b/>
          <w:szCs w:val="24"/>
        </w:rPr>
        <w:t>2</w:t>
      </w:r>
      <w:r w:rsidRPr="006E429A">
        <w:rPr>
          <w:rFonts w:eastAsia="Times New Roman" w:cs="Times New Roman"/>
          <w:szCs w:val="24"/>
        </w:rPr>
        <w:t xml:space="preserve"> </w:t>
      </w:r>
      <w:r w:rsidR="008E3FF2" w:rsidRPr="006E429A">
        <w:rPr>
          <w:rFonts w:eastAsia="Times New Roman" w:cs="Times New Roman"/>
          <w:szCs w:val="24"/>
        </w:rPr>
        <w:t xml:space="preserve">depicts </w:t>
      </w:r>
      <w:ins w:id="64" w:author="Kelly Chang" w:date="2017-03-26T18:29:00Z">
        <w:r w:rsidR="005C171B">
          <w:rPr>
            <w:rFonts w:eastAsia="Times New Roman" w:cs="Times New Roman"/>
            <w:szCs w:val="24"/>
          </w:rPr>
          <w:t xml:space="preserve">the </w:t>
        </w:r>
      </w:ins>
      <w:r w:rsidR="00973CBF" w:rsidRPr="006E429A">
        <w:rPr>
          <w:rFonts w:eastAsia="Times New Roman" w:cs="Times New Roman"/>
          <w:szCs w:val="24"/>
        </w:rPr>
        <w:t xml:space="preserve">identification performance. </w:t>
      </w:r>
      <w:r w:rsidR="005A5C07" w:rsidRPr="006E429A">
        <w:rPr>
          <w:rFonts w:eastAsia="Times New Roman" w:cs="Times New Roman"/>
          <w:szCs w:val="24"/>
        </w:rPr>
        <w:t xml:space="preserve">We began by </w:t>
      </w:r>
      <w:del w:id="65" w:author="Kelly Chang" w:date="2017-03-26T18:30:00Z">
        <w:r w:rsidR="005A5C07" w:rsidRPr="006E429A" w:rsidDel="003F7A04">
          <w:rPr>
            <w:rFonts w:eastAsia="Times New Roman" w:cs="Times New Roman"/>
            <w:szCs w:val="24"/>
          </w:rPr>
          <w:delText xml:space="preserve">simply </w:delText>
        </w:r>
      </w:del>
      <w:r w:rsidR="008E3FF2" w:rsidRPr="006E429A">
        <w:rPr>
          <w:rFonts w:eastAsia="Times New Roman" w:cs="Times New Roman"/>
          <w:szCs w:val="24"/>
        </w:rPr>
        <w:t>determining</w:t>
      </w:r>
      <w:r w:rsidR="005A5C07" w:rsidRPr="006E429A">
        <w:rPr>
          <w:rFonts w:eastAsia="Times New Roman" w:cs="Times New Roman"/>
          <w:szCs w:val="24"/>
        </w:rPr>
        <w:t xml:space="preserve"> the correlation between reconstructed and actual frequencies for each subject for both the Rainbow (</w:t>
      </w:r>
      <w:r w:rsidR="009D5BF7" w:rsidRPr="006E429A">
        <w:rPr>
          <w:rFonts w:eastAsia="Times New Roman" w:cs="Times New Roman"/>
          <w:b/>
          <w:szCs w:val="24"/>
        </w:rPr>
        <w:t>Figure 2A</w:t>
      </w:r>
      <w:r w:rsidR="005A5C07" w:rsidRPr="006E429A">
        <w:rPr>
          <w:rFonts w:eastAsia="Times New Roman" w:cs="Times New Roman"/>
          <w:szCs w:val="24"/>
        </w:rPr>
        <w:t>) and Wish (</w:t>
      </w:r>
      <w:r w:rsidR="009D5BF7" w:rsidRPr="006E429A">
        <w:rPr>
          <w:rFonts w:eastAsia="Times New Roman" w:cs="Times New Roman"/>
          <w:b/>
          <w:szCs w:val="24"/>
        </w:rPr>
        <w:t>Figure 2</w:t>
      </w:r>
      <w:r w:rsidR="009D5BF7">
        <w:rPr>
          <w:rFonts w:eastAsia="Times New Roman" w:cs="Times New Roman"/>
          <w:b/>
          <w:szCs w:val="24"/>
        </w:rPr>
        <w:t>B</w:t>
      </w:r>
      <w:r w:rsidR="009D5BF7">
        <w:rPr>
          <w:rFonts w:eastAsia="Times New Roman" w:cs="Times New Roman"/>
          <w:szCs w:val="24"/>
        </w:rPr>
        <w:t>) sequences</w:t>
      </w:r>
      <w:r w:rsidR="005A5C07" w:rsidRPr="006E429A">
        <w:rPr>
          <w:rFonts w:eastAsia="Times New Roman" w:cs="Times New Roman"/>
          <w:szCs w:val="24"/>
        </w:rPr>
        <w:t xml:space="preserve">. For all subjects, reconstructed sequences were well correlated with the actual song-like sequences. </w:t>
      </w:r>
      <w:r w:rsidR="009D5BF7">
        <w:rPr>
          <w:rFonts w:eastAsia="Times New Roman" w:cs="Times New Roman"/>
          <w:szCs w:val="24"/>
        </w:rPr>
        <w:t>H</w:t>
      </w:r>
      <w:r w:rsidRPr="006E429A">
        <w:rPr>
          <w:rFonts w:eastAsia="Times New Roman" w:cs="Times New Roman"/>
          <w:szCs w:val="24"/>
        </w:rPr>
        <w:t xml:space="preserve">istograms </w:t>
      </w:r>
      <w:r w:rsidR="009D5BF7">
        <w:rPr>
          <w:rFonts w:eastAsia="Times New Roman" w:cs="Times New Roman"/>
          <w:szCs w:val="24"/>
        </w:rPr>
        <w:t>containing</w:t>
      </w:r>
      <w:r w:rsidR="009D5BF7" w:rsidRPr="006E429A">
        <w:rPr>
          <w:rFonts w:eastAsia="Times New Roman" w:cs="Times New Roman"/>
          <w:b/>
          <w:szCs w:val="24"/>
        </w:rPr>
        <w:t xml:space="preserve"> </w:t>
      </w:r>
      <w:r w:rsidR="009D5BF7">
        <w:rPr>
          <w:rFonts w:eastAsia="Times New Roman" w:cs="Times New Roman"/>
          <w:szCs w:val="24"/>
        </w:rPr>
        <w:t>the</w:t>
      </w:r>
      <w:r w:rsidRPr="006E429A">
        <w:rPr>
          <w:rFonts w:eastAsia="Times New Roman" w:cs="Times New Roman"/>
          <w:szCs w:val="24"/>
        </w:rPr>
        <w:t xml:space="preserve"> correlation values between the </w:t>
      </w:r>
      <w:r w:rsidR="009D5BF7" w:rsidRPr="006E429A">
        <w:rPr>
          <w:rFonts w:eastAsia="Times New Roman" w:cs="Times New Roman"/>
          <w:szCs w:val="24"/>
        </w:rPr>
        <w:t xml:space="preserve">reconstructed </w:t>
      </w:r>
      <w:r w:rsidR="009D5BF7">
        <w:rPr>
          <w:rFonts w:eastAsia="Times New Roman" w:cs="Times New Roman"/>
          <w:szCs w:val="24"/>
        </w:rPr>
        <w:t>Rainbow (</w:t>
      </w:r>
      <w:r w:rsidR="009D5BF7" w:rsidRPr="006E429A">
        <w:rPr>
          <w:rFonts w:eastAsia="Times New Roman" w:cs="Times New Roman"/>
          <w:b/>
          <w:szCs w:val="24"/>
        </w:rPr>
        <w:t>Figure 2</w:t>
      </w:r>
      <w:r w:rsidR="009D5BF7">
        <w:rPr>
          <w:rFonts w:eastAsia="Times New Roman" w:cs="Times New Roman"/>
          <w:b/>
          <w:szCs w:val="24"/>
        </w:rPr>
        <w:t xml:space="preserve">C) </w:t>
      </w:r>
      <w:r w:rsidR="009D5BF7" w:rsidRPr="009D5BF7">
        <w:rPr>
          <w:rFonts w:eastAsia="Times New Roman" w:cs="Times New Roman"/>
          <w:szCs w:val="24"/>
        </w:rPr>
        <w:t>and Wish</w:t>
      </w:r>
      <w:r w:rsidR="009D5BF7">
        <w:rPr>
          <w:rFonts w:eastAsia="Times New Roman" w:cs="Times New Roman"/>
          <w:b/>
          <w:szCs w:val="24"/>
        </w:rPr>
        <w:t xml:space="preserve"> (</w:t>
      </w:r>
      <w:r w:rsidR="009D5BF7" w:rsidRPr="006E429A">
        <w:rPr>
          <w:rFonts w:eastAsia="Times New Roman" w:cs="Times New Roman"/>
          <w:b/>
          <w:szCs w:val="24"/>
        </w:rPr>
        <w:t>Figure 2</w:t>
      </w:r>
      <w:r w:rsidR="009D5BF7">
        <w:rPr>
          <w:rFonts w:eastAsia="Times New Roman" w:cs="Times New Roman"/>
          <w:b/>
          <w:szCs w:val="24"/>
        </w:rPr>
        <w:t>D)</w:t>
      </w:r>
      <w:r w:rsidR="009D5BF7" w:rsidRPr="006E429A">
        <w:rPr>
          <w:rFonts w:eastAsia="Times New Roman" w:cs="Times New Roman"/>
          <w:szCs w:val="24"/>
        </w:rPr>
        <w:t xml:space="preserve"> </w:t>
      </w:r>
      <w:r w:rsidRPr="006E429A">
        <w:rPr>
          <w:rFonts w:eastAsia="Times New Roman" w:cs="Times New Roman"/>
          <w:szCs w:val="24"/>
        </w:rPr>
        <w:t xml:space="preserve">sequences </w:t>
      </w:r>
      <w:r w:rsidR="005A5C07" w:rsidRPr="006E429A">
        <w:rPr>
          <w:rFonts w:eastAsia="Times New Roman" w:cs="Times New Roman"/>
          <w:szCs w:val="24"/>
        </w:rPr>
        <w:t>and 1000</w:t>
      </w:r>
      <w:r w:rsidR="00973CBF" w:rsidRPr="006E429A">
        <w:rPr>
          <w:rFonts w:eastAsia="Times New Roman" w:cs="Times New Roman"/>
          <w:szCs w:val="24"/>
        </w:rPr>
        <w:t xml:space="preserve"> </w:t>
      </w:r>
      <w:r w:rsidRPr="006E429A">
        <w:rPr>
          <w:rFonts w:eastAsia="Times New Roman" w:cs="Times New Roman"/>
          <w:szCs w:val="24"/>
        </w:rPr>
        <w:t xml:space="preserve">simulated sequences </w:t>
      </w:r>
      <w:r w:rsidR="009D5BF7">
        <w:rPr>
          <w:rFonts w:eastAsia="Times New Roman" w:cs="Times New Roman"/>
          <w:szCs w:val="24"/>
        </w:rPr>
        <w:t xml:space="preserve">were </w:t>
      </w:r>
      <w:r w:rsidR="00CC2C86" w:rsidRPr="006E429A">
        <w:rPr>
          <w:rFonts w:eastAsia="Times New Roman" w:cs="Times New Roman"/>
          <w:szCs w:val="24"/>
        </w:rPr>
        <w:t xml:space="preserve">generated with </w:t>
      </w:r>
      <w:r w:rsidR="009D5BF7">
        <w:rPr>
          <w:rFonts w:eastAsia="Times New Roman" w:cs="Times New Roman"/>
          <w:szCs w:val="24"/>
        </w:rPr>
        <w:t>a</w:t>
      </w:r>
      <w:r w:rsidR="00CC2C86" w:rsidRPr="006E429A">
        <w:rPr>
          <w:rFonts w:eastAsia="Times New Roman" w:cs="Times New Roman"/>
          <w:szCs w:val="24"/>
        </w:rPr>
        <w:t xml:space="preserve"> </w:t>
      </w:r>
      <w:r w:rsidR="006C60E3">
        <w:rPr>
          <w:rFonts w:eastAsia="Times New Roman" w:cs="Times New Roman"/>
          <w:szCs w:val="24"/>
        </w:rPr>
        <w:t xml:space="preserve">first-order </w:t>
      </w:r>
      <w:r w:rsidR="00CC2C86" w:rsidRPr="006E429A">
        <w:rPr>
          <w:rFonts w:eastAsia="Times New Roman" w:cs="Times New Roman"/>
          <w:szCs w:val="24"/>
        </w:rPr>
        <w:t>Markov chain algorithm</w:t>
      </w:r>
      <w:r w:rsidR="00B073C4" w:rsidRPr="006E429A">
        <w:rPr>
          <w:rFonts w:eastAsia="Times New Roman" w:cs="Times New Roman"/>
          <w:szCs w:val="24"/>
        </w:rPr>
        <w:t xml:space="preserve"> </w:t>
      </w:r>
      <w:r w:rsidR="00973CBF" w:rsidRPr="006E429A">
        <w:rPr>
          <w:rFonts w:eastAsia="Times New Roman" w:cs="Times New Roman"/>
          <w:szCs w:val="24"/>
        </w:rPr>
        <w:t xml:space="preserve">(new sequences were generated </w:t>
      </w:r>
      <w:r w:rsidR="00B073C4" w:rsidRPr="006E429A">
        <w:rPr>
          <w:rFonts w:eastAsia="Times New Roman" w:cs="Times New Roman"/>
          <w:szCs w:val="24"/>
        </w:rPr>
        <w:t>for each subject</w:t>
      </w:r>
      <w:r w:rsidR="00973CBF" w:rsidRPr="006E429A">
        <w:rPr>
          <w:rFonts w:eastAsia="Times New Roman" w:cs="Times New Roman"/>
          <w:szCs w:val="24"/>
        </w:rPr>
        <w:t>)</w:t>
      </w:r>
      <w:r w:rsidRPr="006E429A">
        <w:rPr>
          <w:rFonts w:eastAsia="Times New Roman" w:cs="Times New Roman"/>
          <w:szCs w:val="24"/>
        </w:rPr>
        <w:t>.</w:t>
      </w:r>
      <w:r w:rsidRPr="006E429A">
        <w:rPr>
          <w:rFonts w:eastAsia="Times New Roman" w:cs="Times New Roman"/>
          <w:b/>
          <w:szCs w:val="24"/>
        </w:rPr>
        <w:t xml:space="preserve"> </w:t>
      </w:r>
      <w:r w:rsidR="00333E76" w:rsidRPr="006E429A">
        <w:rPr>
          <w:rFonts w:eastAsia="Times New Roman" w:cs="Times New Roman"/>
          <w:szCs w:val="24"/>
        </w:rPr>
        <w:t>The</w:t>
      </w:r>
      <w:r w:rsidRPr="006E429A">
        <w:rPr>
          <w:rFonts w:eastAsia="Times New Roman" w:cs="Times New Roman"/>
          <w:szCs w:val="24"/>
        </w:rPr>
        <w:t xml:space="preserve"> correlation value</w:t>
      </w:r>
      <w:r w:rsidR="00333E76" w:rsidRPr="006E429A">
        <w:rPr>
          <w:rFonts w:eastAsia="Times New Roman" w:cs="Times New Roman"/>
          <w:szCs w:val="24"/>
        </w:rPr>
        <w:t xml:space="preserve"> </w:t>
      </w:r>
      <w:r w:rsidR="00CC2C86" w:rsidRPr="006E429A">
        <w:rPr>
          <w:rFonts w:eastAsia="Times New Roman" w:cs="Times New Roman"/>
          <w:szCs w:val="24"/>
        </w:rPr>
        <w:t xml:space="preserve">of the actual sequence </w:t>
      </w:r>
      <w:r w:rsidRPr="006E429A">
        <w:rPr>
          <w:rFonts w:eastAsia="Times New Roman" w:cs="Times New Roman"/>
          <w:szCs w:val="24"/>
        </w:rPr>
        <w:t>is</w:t>
      </w:r>
      <w:r w:rsidR="00333E76" w:rsidRPr="006E429A">
        <w:rPr>
          <w:rFonts w:eastAsia="Times New Roman" w:cs="Times New Roman"/>
          <w:szCs w:val="24"/>
        </w:rPr>
        <w:t xml:space="preserve"> </w:t>
      </w:r>
      <w:r w:rsidRPr="006E429A">
        <w:rPr>
          <w:rFonts w:eastAsia="Times New Roman" w:cs="Times New Roman"/>
          <w:szCs w:val="24"/>
        </w:rPr>
        <w:t>represented by a black line</w:t>
      </w:r>
      <w:r w:rsidR="00333E76" w:rsidRPr="006E429A">
        <w:rPr>
          <w:rFonts w:eastAsia="Times New Roman" w:cs="Times New Roman"/>
          <w:szCs w:val="24"/>
        </w:rPr>
        <w:t xml:space="preserve"> in </w:t>
      </w:r>
      <w:r w:rsidRPr="006E429A">
        <w:rPr>
          <w:rFonts w:eastAsia="Times New Roman" w:cs="Times New Roman"/>
          <w:szCs w:val="24"/>
        </w:rPr>
        <w:t>each histogram</w:t>
      </w:r>
      <w:r w:rsidR="00973CBF" w:rsidRPr="006E429A">
        <w:rPr>
          <w:rFonts w:eastAsia="Times New Roman" w:cs="Times New Roman"/>
          <w:szCs w:val="24"/>
        </w:rPr>
        <w:t>,</w:t>
      </w:r>
      <w:r w:rsidRPr="006E429A">
        <w:rPr>
          <w:rFonts w:eastAsia="Times New Roman" w:cs="Times New Roman"/>
          <w:szCs w:val="24"/>
        </w:rPr>
        <w:t xml:space="preserve"> </w:t>
      </w:r>
      <w:r w:rsidR="00DB71CE" w:rsidRPr="006E429A">
        <w:rPr>
          <w:rFonts w:eastAsia="Times New Roman" w:cs="Times New Roman"/>
          <w:szCs w:val="24"/>
        </w:rPr>
        <w:t>indicating the</w:t>
      </w:r>
      <w:r w:rsidR="00CC2C86" w:rsidRPr="006E429A">
        <w:rPr>
          <w:rFonts w:eastAsia="Times New Roman" w:cs="Times New Roman"/>
          <w:szCs w:val="24"/>
        </w:rPr>
        <w:t xml:space="preserve"> </w:t>
      </w:r>
      <w:r w:rsidR="00446629" w:rsidRPr="006E429A">
        <w:rPr>
          <w:rFonts w:eastAsia="Times New Roman" w:cs="Times New Roman"/>
          <w:szCs w:val="24"/>
        </w:rPr>
        <w:t xml:space="preserve">threshold </w:t>
      </w:r>
      <w:r w:rsidR="00CC2C86" w:rsidRPr="006E429A">
        <w:rPr>
          <w:rFonts w:eastAsia="Times New Roman" w:cs="Times New Roman"/>
          <w:szCs w:val="24"/>
        </w:rPr>
        <w:t xml:space="preserve">for </w:t>
      </w:r>
      <w:r w:rsidR="00DB71CE" w:rsidRPr="006E429A">
        <w:rPr>
          <w:rFonts w:eastAsia="Times New Roman" w:cs="Times New Roman"/>
          <w:szCs w:val="24"/>
        </w:rPr>
        <w:t xml:space="preserve">which the </w:t>
      </w:r>
      <w:r w:rsidR="0061509E" w:rsidRPr="006E429A">
        <w:rPr>
          <w:rFonts w:eastAsia="Times New Roman" w:cs="Times New Roman"/>
          <w:szCs w:val="24"/>
        </w:rPr>
        <w:t>actual</w:t>
      </w:r>
      <w:r w:rsidR="00DB71CE" w:rsidRPr="006E429A">
        <w:rPr>
          <w:rFonts w:eastAsia="Times New Roman" w:cs="Times New Roman"/>
          <w:szCs w:val="24"/>
        </w:rPr>
        <w:t xml:space="preserve"> sequence </w:t>
      </w:r>
      <w:r w:rsidR="00CC2C86" w:rsidRPr="006E429A">
        <w:rPr>
          <w:rFonts w:eastAsia="Times New Roman" w:cs="Times New Roman"/>
          <w:szCs w:val="24"/>
        </w:rPr>
        <w:t>is correctly identified</w:t>
      </w:r>
      <w:r w:rsidR="00DB71CE" w:rsidRPr="006E429A">
        <w:rPr>
          <w:rFonts w:eastAsia="Times New Roman" w:cs="Times New Roman"/>
          <w:szCs w:val="24"/>
        </w:rPr>
        <w:t>.</w:t>
      </w:r>
      <w:r w:rsidR="00620F63" w:rsidRPr="006E429A">
        <w:rPr>
          <w:rFonts w:eastAsia="Times New Roman" w:cs="Times New Roman"/>
          <w:szCs w:val="24"/>
        </w:rPr>
        <w:t xml:space="preserve"> Identification performance</w:t>
      </w:r>
      <w:r w:rsidR="00C77D4D" w:rsidRPr="006E429A">
        <w:rPr>
          <w:rFonts w:eastAsia="Times New Roman" w:cs="Times New Roman"/>
          <w:szCs w:val="24"/>
        </w:rPr>
        <w:t xml:space="preserve"> </w:t>
      </w:r>
      <w:r w:rsidR="00F00A47" w:rsidRPr="006E429A">
        <w:rPr>
          <w:rFonts w:eastAsia="Times New Roman" w:cs="Times New Roman"/>
          <w:szCs w:val="24"/>
        </w:rPr>
        <w:t>of</w:t>
      </w:r>
      <w:r w:rsidR="00436CD6" w:rsidRPr="006E429A">
        <w:rPr>
          <w:rFonts w:eastAsia="Times New Roman" w:cs="Times New Roman"/>
          <w:szCs w:val="24"/>
        </w:rPr>
        <w:t xml:space="preserve"> </w:t>
      </w:r>
      <w:r w:rsidR="00F00A47" w:rsidRPr="006E429A">
        <w:rPr>
          <w:rFonts w:eastAsia="Times New Roman" w:cs="Times New Roman"/>
          <w:szCs w:val="24"/>
        </w:rPr>
        <w:t xml:space="preserve">both </w:t>
      </w:r>
      <w:r w:rsidR="00C77D4D" w:rsidRPr="006E429A">
        <w:rPr>
          <w:rFonts w:eastAsia="Times New Roman" w:cs="Times New Roman"/>
          <w:szCs w:val="24"/>
        </w:rPr>
        <w:t>reconstruct</w:t>
      </w:r>
      <w:r w:rsidR="00436CD6" w:rsidRPr="006E429A">
        <w:rPr>
          <w:rFonts w:eastAsia="Times New Roman" w:cs="Times New Roman"/>
          <w:szCs w:val="24"/>
        </w:rPr>
        <w:t xml:space="preserve">ed </w:t>
      </w:r>
      <w:r w:rsidR="008801F1" w:rsidRPr="006E429A">
        <w:rPr>
          <w:rFonts w:eastAsia="Times New Roman" w:cs="Times New Roman"/>
          <w:szCs w:val="24"/>
        </w:rPr>
        <w:t xml:space="preserve">sequences </w:t>
      </w:r>
      <w:r w:rsidR="00F00A47" w:rsidRPr="006E429A">
        <w:rPr>
          <w:rFonts w:eastAsia="Times New Roman" w:cs="Times New Roman"/>
          <w:szCs w:val="24"/>
        </w:rPr>
        <w:t xml:space="preserve">was at near perfect levels for </w:t>
      </w:r>
      <w:r w:rsidR="00C77D4D" w:rsidRPr="006E429A">
        <w:rPr>
          <w:rFonts w:eastAsia="Times New Roman" w:cs="Times New Roman"/>
          <w:szCs w:val="24"/>
        </w:rPr>
        <w:t>all three subjects</w:t>
      </w:r>
      <w:r w:rsidR="00436CD6" w:rsidRPr="006E429A">
        <w:rPr>
          <w:rFonts w:eastAsia="Times New Roman" w:cs="Times New Roman"/>
          <w:szCs w:val="24"/>
        </w:rPr>
        <w:t xml:space="preserve">, </w:t>
      </w:r>
      <w:r w:rsidR="00C77D4D" w:rsidRPr="006E429A">
        <w:rPr>
          <w:rFonts w:eastAsia="Times New Roman" w:cs="Times New Roman"/>
          <w:szCs w:val="24"/>
        </w:rPr>
        <w:t xml:space="preserve">demonstrating </w:t>
      </w:r>
      <w:r w:rsidR="00436CD6" w:rsidRPr="006E429A">
        <w:rPr>
          <w:rFonts w:eastAsia="Times New Roman" w:cs="Times New Roman"/>
          <w:szCs w:val="24"/>
        </w:rPr>
        <w:t xml:space="preserve">how </w:t>
      </w:r>
      <w:r w:rsidR="00CC2C86" w:rsidRPr="006E429A">
        <w:rPr>
          <w:rFonts w:eastAsia="Times New Roman" w:cs="Times New Roman"/>
          <w:szCs w:val="24"/>
        </w:rPr>
        <w:t>the identity of a song-like sequence</w:t>
      </w:r>
      <w:r w:rsidR="00F00A47" w:rsidRPr="006E429A">
        <w:rPr>
          <w:rFonts w:eastAsia="Times New Roman" w:cs="Times New Roman"/>
          <w:szCs w:val="24"/>
        </w:rPr>
        <w:t xml:space="preserve"> can </w:t>
      </w:r>
      <w:r w:rsidR="008E3FF2" w:rsidRPr="006E429A">
        <w:rPr>
          <w:rFonts w:eastAsia="Times New Roman" w:cs="Times New Roman"/>
          <w:szCs w:val="24"/>
        </w:rPr>
        <w:t xml:space="preserve">be </w:t>
      </w:r>
      <w:r w:rsidR="003F1E14" w:rsidRPr="006E429A">
        <w:rPr>
          <w:rFonts w:eastAsia="Times New Roman" w:cs="Times New Roman"/>
          <w:szCs w:val="24"/>
        </w:rPr>
        <w:t xml:space="preserve">readily </w:t>
      </w:r>
      <w:r w:rsidR="00B90046" w:rsidRPr="006E429A">
        <w:rPr>
          <w:rFonts w:eastAsia="Times New Roman" w:cs="Times New Roman"/>
          <w:szCs w:val="24"/>
        </w:rPr>
        <w:t xml:space="preserve">be </w:t>
      </w:r>
      <w:r w:rsidR="00CC2C86" w:rsidRPr="006E429A">
        <w:rPr>
          <w:rFonts w:eastAsia="Times New Roman" w:cs="Times New Roman"/>
          <w:szCs w:val="24"/>
        </w:rPr>
        <w:t>decoded</w:t>
      </w:r>
      <w:r w:rsidR="003F1E14" w:rsidRPr="006E429A">
        <w:rPr>
          <w:rFonts w:eastAsia="Times New Roman" w:cs="Times New Roman"/>
          <w:szCs w:val="24"/>
        </w:rPr>
        <w:t xml:space="preserve"> by the</w:t>
      </w:r>
      <w:r w:rsidR="00DC5FB4" w:rsidRPr="006E429A">
        <w:rPr>
          <w:rFonts w:eastAsia="Times New Roman" w:cs="Times New Roman"/>
          <w:szCs w:val="24"/>
        </w:rPr>
        <w:t xml:space="preserve"> </w:t>
      </w:r>
      <w:r w:rsidR="00CC2C86" w:rsidRPr="006E429A">
        <w:rPr>
          <w:rFonts w:eastAsia="Times New Roman" w:cs="Times New Roman"/>
          <w:szCs w:val="24"/>
        </w:rPr>
        <w:t xml:space="preserve">similar </w:t>
      </w:r>
      <w:r w:rsidR="003F1E14" w:rsidRPr="006E429A">
        <w:rPr>
          <w:rFonts w:eastAsia="Times New Roman" w:cs="Times New Roman"/>
          <w:szCs w:val="24"/>
        </w:rPr>
        <w:t>pattern</w:t>
      </w:r>
      <w:r w:rsidR="00F00A47" w:rsidRPr="006E429A">
        <w:rPr>
          <w:rFonts w:eastAsia="Times New Roman" w:cs="Times New Roman"/>
          <w:szCs w:val="24"/>
        </w:rPr>
        <w:t xml:space="preserve"> of frequencies in the</w:t>
      </w:r>
      <w:r w:rsidR="003F1E14" w:rsidRPr="006E429A">
        <w:rPr>
          <w:rFonts w:eastAsia="Times New Roman" w:cs="Times New Roman"/>
          <w:szCs w:val="24"/>
        </w:rPr>
        <w:t xml:space="preserve"> reconstructed</w:t>
      </w:r>
      <w:r w:rsidR="00F00A47" w:rsidRPr="006E429A">
        <w:rPr>
          <w:rFonts w:eastAsia="Times New Roman" w:cs="Times New Roman"/>
          <w:szCs w:val="24"/>
        </w:rPr>
        <w:t xml:space="preserve"> sequence</w:t>
      </w:r>
      <w:r w:rsidR="003F1E14" w:rsidRPr="006E429A">
        <w:rPr>
          <w:rFonts w:eastAsia="Times New Roman" w:cs="Times New Roman"/>
          <w:szCs w:val="24"/>
        </w:rPr>
        <w:t>.</w:t>
      </w:r>
    </w:p>
    <w:p w14:paraId="2A375157" w14:textId="77777777" w:rsidR="00B70BCC" w:rsidRDefault="006B48A7" w:rsidP="00B70BCC">
      <w:pPr>
        <w:spacing w:after="0"/>
        <w:rPr>
          <w:rFonts w:eastAsia="Times New Roman"/>
          <w:szCs w:val="24"/>
        </w:rPr>
      </w:pPr>
      <w:r w:rsidRPr="006E429A">
        <w:rPr>
          <w:rFonts w:eastAsia="Times New Roman" w:cs="Times New Roman"/>
          <w:szCs w:val="24"/>
        </w:rPr>
        <w:t>T</w:t>
      </w:r>
      <w:r w:rsidR="008E3FF2" w:rsidRPr="006E429A" w:rsidDel="00973CBF">
        <w:rPr>
          <w:rFonts w:eastAsia="Times New Roman" w:cs="Times New Roman"/>
          <w:szCs w:val="24"/>
        </w:rPr>
        <w:t>he precision of our pRF decoding method</w:t>
      </w:r>
      <w:r w:rsidRPr="006E429A">
        <w:rPr>
          <w:rFonts w:eastAsia="Times New Roman" w:cs="Times New Roman"/>
          <w:szCs w:val="24"/>
        </w:rPr>
        <w:t xml:space="preserve"> was</w:t>
      </w:r>
      <w:r w:rsidR="008E3FF2" w:rsidRPr="006E429A" w:rsidDel="00973CBF">
        <w:rPr>
          <w:rFonts w:eastAsia="Times New Roman" w:cs="Times New Roman"/>
          <w:szCs w:val="24"/>
        </w:rPr>
        <w:t xml:space="preserve"> determined </w:t>
      </w:r>
      <w:r w:rsidRPr="006E429A">
        <w:rPr>
          <w:rFonts w:eastAsia="Times New Roman" w:cs="Times New Roman"/>
          <w:szCs w:val="24"/>
        </w:rPr>
        <w:t xml:space="preserve">by </w:t>
      </w:r>
      <w:r w:rsidR="008E3FF2" w:rsidRPr="006E429A" w:rsidDel="00973CBF">
        <w:rPr>
          <w:rFonts w:eastAsia="Times New Roman" w:cs="Times New Roman"/>
          <w:szCs w:val="24"/>
        </w:rPr>
        <w:t>how accurately each song-like sequence had been reconstructed</w:t>
      </w:r>
      <w:r w:rsidR="00CB2908" w:rsidRPr="006E429A">
        <w:rPr>
          <w:rFonts w:eastAsia="Times New Roman" w:cs="Times New Roman"/>
          <w:szCs w:val="24"/>
        </w:rPr>
        <w:t xml:space="preserve"> in terms of musical intervals or cents.</w:t>
      </w:r>
      <w:r w:rsidR="008E3FF2" w:rsidRPr="006E429A" w:rsidDel="00973CBF">
        <w:rPr>
          <w:rFonts w:eastAsia="Times New Roman" w:cs="Times New Roman"/>
          <w:szCs w:val="24"/>
        </w:rPr>
        <w:t xml:space="preserve"> </w:t>
      </w:r>
      <w:r w:rsidR="00CB2908" w:rsidRPr="006E429A" w:rsidDel="00973CBF">
        <w:rPr>
          <w:rFonts w:eastAsia="Times New Roman" w:cs="Times New Roman"/>
          <w:b/>
          <w:szCs w:val="24"/>
        </w:rPr>
        <w:t xml:space="preserve">Figure </w:t>
      </w:r>
      <w:r w:rsidR="00920B41" w:rsidRPr="006E429A">
        <w:rPr>
          <w:rFonts w:eastAsia="Times New Roman" w:cs="Times New Roman"/>
          <w:b/>
          <w:szCs w:val="24"/>
        </w:rPr>
        <w:t>3</w:t>
      </w:r>
      <w:r w:rsidR="00CB2908" w:rsidRPr="006E429A">
        <w:rPr>
          <w:rFonts w:eastAsia="Times New Roman" w:cs="Times New Roman"/>
          <w:b/>
          <w:szCs w:val="24"/>
        </w:rPr>
        <w:t xml:space="preserve"> </w:t>
      </w:r>
      <w:r w:rsidR="00CB2908" w:rsidRPr="006E429A" w:rsidDel="00973CBF">
        <w:rPr>
          <w:rFonts w:eastAsia="Times New Roman" w:cs="Times New Roman"/>
          <w:szCs w:val="24"/>
        </w:rPr>
        <w:t xml:space="preserve">displays </w:t>
      </w:r>
      <w:r w:rsidR="00CB2908" w:rsidRPr="006E429A" w:rsidDel="00973CBF">
        <w:rPr>
          <w:rFonts w:eastAsia="Times New Roman" w:cs="Times New Roman"/>
          <w:szCs w:val="24"/>
        </w:rPr>
        <w:lastRenderedPageBreak/>
        <w:t xml:space="preserve">the notes of the actual and </w:t>
      </w:r>
      <w:r w:rsidR="00CB2908" w:rsidRPr="006E429A" w:rsidDel="00973CBF">
        <w:rPr>
          <w:rFonts w:eastAsia="Times New Roman"/>
          <w:szCs w:val="24"/>
        </w:rPr>
        <w:t xml:space="preserve">reconstructed sequences of each subject according to modern musical notation. </w:t>
      </w:r>
      <w:r w:rsidR="00732678" w:rsidRPr="006E429A" w:rsidDel="00973CBF">
        <w:rPr>
          <w:rFonts w:eastAsia="Times New Roman"/>
          <w:szCs w:val="24"/>
        </w:rPr>
        <w:t>Purely for illustration purposes,</w:t>
      </w:r>
      <w:r w:rsidR="00B70BCC">
        <w:rPr>
          <w:rFonts w:eastAsia="Times New Roman"/>
          <w:szCs w:val="24"/>
        </w:rPr>
        <w:t xml:space="preserve"> the </w:t>
      </w:r>
      <w:r w:rsidR="00CB2908" w:rsidRPr="006E429A">
        <w:rPr>
          <w:rFonts w:eastAsia="Times New Roman"/>
          <w:szCs w:val="24"/>
        </w:rPr>
        <w:t xml:space="preserve">reconstructed frequencies </w:t>
      </w:r>
      <w:r w:rsidR="00B70BCC">
        <w:rPr>
          <w:rFonts w:eastAsia="Times New Roman"/>
          <w:szCs w:val="24"/>
        </w:rPr>
        <w:t xml:space="preserve">in </w:t>
      </w:r>
      <w:r w:rsidR="00B70BCC" w:rsidRPr="00B70BCC">
        <w:rPr>
          <w:rFonts w:eastAsia="Times New Roman"/>
          <w:b/>
          <w:szCs w:val="24"/>
        </w:rPr>
        <w:t>Figure 3</w:t>
      </w:r>
      <w:r w:rsidR="00B70BCC">
        <w:rPr>
          <w:rFonts w:eastAsia="Times New Roman"/>
          <w:szCs w:val="24"/>
        </w:rPr>
        <w:t xml:space="preserve"> </w:t>
      </w:r>
      <w:r w:rsidR="00CB2908" w:rsidRPr="006E429A">
        <w:rPr>
          <w:rFonts w:eastAsia="Times New Roman"/>
          <w:szCs w:val="24"/>
        </w:rPr>
        <w:t xml:space="preserve">were rounded </w:t>
      </w:r>
      <w:r w:rsidR="00CB2908" w:rsidRPr="006E429A">
        <w:rPr>
          <w:rFonts w:eastAsia="Times New Roman" w:cs="Times New Roman"/>
          <w:szCs w:val="24"/>
        </w:rPr>
        <w:t xml:space="preserve">to the nearest semitone (12 semitones per octave), or “note”.  We also </w:t>
      </w:r>
      <w:r w:rsidR="00917AC4" w:rsidRPr="006E429A" w:rsidDel="00973CBF">
        <w:rPr>
          <w:rFonts w:eastAsia="Times New Roman"/>
          <w:szCs w:val="24"/>
        </w:rPr>
        <w:t xml:space="preserve">lowered </w:t>
      </w:r>
      <w:r w:rsidR="00CB2908" w:rsidRPr="006E429A">
        <w:rPr>
          <w:rFonts w:eastAsia="Times New Roman"/>
          <w:szCs w:val="24"/>
        </w:rPr>
        <w:t xml:space="preserve">all notes (actual and reconstructed) </w:t>
      </w:r>
      <w:r w:rsidR="00732678" w:rsidRPr="006E429A" w:rsidDel="00973CBF">
        <w:rPr>
          <w:rFonts w:eastAsia="Times New Roman"/>
          <w:szCs w:val="24"/>
        </w:rPr>
        <w:t xml:space="preserve">one octave </w:t>
      </w:r>
      <w:r w:rsidR="00917AC4" w:rsidRPr="006E429A" w:rsidDel="00973CBF">
        <w:rPr>
          <w:rFonts w:eastAsia="Times New Roman"/>
          <w:szCs w:val="24"/>
        </w:rPr>
        <w:t>for better repr</w:t>
      </w:r>
      <w:r w:rsidR="00CB2908" w:rsidRPr="006E429A">
        <w:rPr>
          <w:rFonts w:eastAsia="Times New Roman"/>
          <w:szCs w:val="24"/>
        </w:rPr>
        <w:t xml:space="preserve">esentation on the treble clef. </w:t>
      </w:r>
      <w:r w:rsidR="003D572D" w:rsidRPr="006E429A">
        <w:rPr>
          <w:rFonts w:eastAsia="Times New Roman"/>
          <w:szCs w:val="24"/>
        </w:rPr>
        <w:t xml:space="preserve"> </w:t>
      </w:r>
    </w:p>
    <w:p w14:paraId="13E51D00" w14:textId="57906E8A" w:rsidR="006E707E" w:rsidRDefault="007C3A3B" w:rsidP="00B70BCC">
      <w:pPr>
        <w:spacing w:after="0"/>
        <w:rPr>
          <w:rFonts w:eastAsia="Times New Roman"/>
          <w:szCs w:val="24"/>
        </w:rPr>
      </w:pPr>
      <w:r>
        <w:rPr>
          <w:rFonts w:eastAsia="Times New Roman"/>
          <w:szCs w:val="24"/>
        </w:rPr>
        <w:t xml:space="preserve">We report two measures of reconstruction </w:t>
      </w:r>
      <w:r w:rsidR="00B70BCC">
        <w:rPr>
          <w:rFonts w:eastAsia="Times New Roman"/>
          <w:szCs w:val="24"/>
        </w:rPr>
        <w:t xml:space="preserve">accuracy based on the residual errors </w:t>
      </w:r>
      <w:r>
        <w:rPr>
          <w:rFonts w:eastAsia="Times New Roman"/>
          <w:szCs w:val="24"/>
        </w:rPr>
        <w:t>between the reconstructed frequency and the actual frequency.  The fi</w:t>
      </w:r>
      <w:r w:rsidR="00B70BCC">
        <w:rPr>
          <w:rFonts w:eastAsia="Times New Roman"/>
          <w:szCs w:val="24"/>
        </w:rPr>
        <w:t>rst is the mean of the residual errors</w:t>
      </w:r>
      <w:r>
        <w:rPr>
          <w:rFonts w:eastAsia="Times New Roman"/>
          <w:szCs w:val="24"/>
        </w:rPr>
        <w:t xml:space="preserve"> (</w:t>
      </w:r>
      <w:r w:rsidRPr="00BC0788">
        <w:rPr>
          <w:rFonts w:eastAsia="Times New Roman"/>
          <w:b/>
          <w:szCs w:val="24"/>
        </w:rPr>
        <w:t>Table 1</w:t>
      </w:r>
      <w:r>
        <w:rPr>
          <w:rFonts w:eastAsia="Times New Roman"/>
          <w:szCs w:val="24"/>
        </w:rPr>
        <w:t xml:space="preserve">).  A mean that is different from zero reflects an overall bias in our reconstruction accuracy.  Of the six means, only one reached statistical significance with a two-tailed t-test (Subject 2, </w:t>
      </w:r>
      <w:r w:rsidRPr="00B8200E">
        <w:rPr>
          <w:rFonts w:eastAsia="Times New Roman"/>
          <w:szCs w:val="24"/>
        </w:rPr>
        <w:t>Wish</w:t>
      </w:r>
      <w:r w:rsidR="00A01FF2">
        <w:rPr>
          <w:rFonts w:eastAsia="Times New Roman"/>
          <w:i/>
          <w:szCs w:val="24"/>
        </w:rPr>
        <w:t xml:space="preserve">, </w:t>
      </w:r>
      <w:r w:rsidR="00A01FF2">
        <w:rPr>
          <w:rFonts w:eastAsia="Times New Roman"/>
          <w:szCs w:val="24"/>
        </w:rPr>
        <w:t>t</w:t>
      </w:r>
      <w:r>
        <w:rPr>
          <w:rFonts w:eastAsia="Times New Roman"/>
          <w:szCs w:val="24"/>
        </w:rPr>
        <w:t>(24) = -215.54 cents, p</w:t>
      </w:r>
      <w:ins w:id="66" w:author="Kelly Chang" w:date="2017-03-26T18:31:00Z">
        <w:r w:rsidR="00DC0694">
          <w:rPr>
            <w:rFonts w:eastAsia="Times New Roman"/>
            <w:szCs w:val="24"/>
          </w:rPr>
          <w:t xml:space="preserve"> </w:t>
        </w:r>
      </w:ins>
      <w:r>
        <w:rPr>
          <w:rFonts w:eastAsia="Times New Roman"/>
          <w:szCs w:val="24"/>
        </w:rPr>
        <w:t>=</w:t>
      </w:r>
      <w:ins w:id="67" w:author="Kelly Chang" w:date="2017-03-26T18:31:00Z">
        <w:r w:rsidR="006049A1">
          <w:rPr>
            <w:rFonts w:eastAsia="Times New Roman"/>
            <w:szCs w:val="24"/>
          </w:rPr>
          <w:t xml:space="preserve"> </w:t>
        </w:r>
      </w:ins>
      <w:r>
        <w:rPr>
          <w:rFonts w:eastAsia="Times New Roman"/>
          <w:szCs w:val="24"/>
        </w:rPr>
        <w:t>.0173). Thus</w:t>
      </w:r>
      <w:r w:rsidR="00BC0788">
        <w:rPr>
          <w:rFonts w:eastAsia="Times New Roman"/>
          <w:szCs w:val="24"/>
        </w:rPr>
        <w:t>,</w:t>
      </w:r>
      <w:r>
        <w:rPr>
          <w:rFonts w:eastAsia="Times New Roman"/>
          <w:szCs w:val="24"/>
        </w:rPr>
        <w:t xml:space="preserve"> there does not appear to be a systematic over or underestimation of the reconstructed frequencies (at least as far as the power of our experimental design can provide).  The second measure of reconstruction accuracy is the standard deviation of the residu</w:t>
      </w:r>
      <w:r w:rsidR="00B70BCC">
        <w:rPr>
          <w:rFonts w:eastAsia="Times New Roman"/>
          <w:szCs w:val="24"/>
        </w:rPr>
        <w:t>al errors</w:t>
      </w:r>
      <w:r>
        <w:rPr>
          <w:rFonts w:eastAsia="Times New Roman"/>
          <w:szCs w:val="24"/>
        </w:rPr>
        <w:t xml:space="preserve">, also reported in </w:t>
      </w:r>
      <w:r w:rsidRPr="00BC0788">
        <w:rPr>
          <w:rFonts w:eastAsia="Times New Roman"/>
          <w:b/>
          <w:szCs w:val="24"/>
        </w:rPr>
        <w:t>Table 1</w:t>
      </w:r>
      <w:r>
        <w:rPr>
          <w:rFonts w:eastAsia="Times New Roman"/>
          <w:szCs w:val="24"/>
        </w:rPr>
        <w:t>.  Standard deviations range</w:t>
      </w:r>
      <w:r w:rsidR="00B70BCC">
        <w:rPr>
          <w:rFonts w:eastAsia="Times New Roman"/>
          <w:szCs w:val="24"/>
        </w:rPr>
        <w:t>d</w:t>
      </w:r>
      <w:r>
        <w:rPr>
          <w:rFonts w:eastAsia="Times New Roman"/>
          <w:szCs w:val="24"/>
        </w:rPr>
        <w:t xml:space="preserve"> between 434 and 512 cents across subjects and songs (</w:t>
      </w:r>
      <w:r w:rsidR="00E0400A">
        <w:rPr>
          <w:rFonts w:eastAsia="Times New Roman"/>
          <w:szCs w:val="24"/>
        </w:rPr>
        <w:t>around</w:t>
      </w:r>
      <w:r>
        <w:rPr>
          <w:rFonts w:eastAsia="Times New Roman"/>
          <w:szCs w:val="24"/>
        </w:rPr>
        <w:t xml:space="preserve"> a third of an octave).  </w:t>
      </w:r>
      <w:r w:rsidRPr="006E429A" w:rsidDel="00973CBF">
        <w:rPr>
          <w:rFonts w:eastAsia="Times New Roman"/>
          <w:szCs w:val="24"/>
        </w:rPr>
        <w:t xml:space="preserve"> </w:t>
      </w:r>
    </w:p>
    <w:p w14:paraId="4B7C6F8D" w14:textId="57964BAF" w:rsidR="0098492A" w:rsidRPr="006E707E" w:rsidRDefault="00E42134" w:rsidP="006E707E">
      <w:pPr>
        <w:pStyle w:val="Heading1"/>
        <w:numPr>
          <w:ilvl w:val="0"/>
          <w:numId w:val="0"/>
        </w:numPr>
        <w:jc w:val="left"/>
        <w:rPr>
          <w:rFonts w:eastAsia="Times New Roman" w:cstheme="minorBidi"/>
          <w:szCs w:val="24"/>
        </w:rPr>
      </w:pPr>
      <w:r w:rsidRPr="006E429A">
        <w:rPr>
          <w:rFonts w:eastAsia="Times New Roman"/>
        </w:rPr>
        <w:t>Discussion</w:t>
      </w:r>
      <w:r w:rsidR="00AC57E1" w:rsidRPr="00AC57E1">
        <w:rPr>
          <w:rFonts w:eastAsiaTheme="minorHAnsi" w:cs="Minion-Regular"/>
        </w:rPr>
        <w:t xml:space="preserve"> </w:t>
      </w:r>
    </w:p>
    <w:p w14:paraId="56384057" w14:textId="12C41A8E" w:rsidR="006747EC" w:rsidRDefault="0017639F" w:rsidP="006747EC">
      <w:pPr>
        <w:spacing w:after="0"/>
        <w:rPr>
          <w:szCs w:val="24"/>
        </w:rPr>
      </w:pPr>
      <w:r>
        <w:rPr>
          <w:rFonts w:cs="Arial"/>
          <w:szCs w:val="24"/>
        </w:rPr>
        <w:t>Auditory decoding models</w:t>
      </w:r>
      <w:r w:rsidR="00C20710" w:rsidRPr="006E429A">
        <w:rPr>
          <w:rFonts w:cs="Arial"/>
          <w:szCs w:val="24"/>
        </w:rPr>
        <w:t xml:space="preserve"> have</w:t>
      </w:r>
      <w:r>
        <w:rPr>
          <w:rFonts w:cs="Arial"/>
          <w:szCs w:val="24"/>
        </w:rPr>
        <w:t xml:space="preserve"> previously</w:t>
      </w:r>
      <w:r w:rsidR="00C20710" w:rsidRPr="006E429A">
        <w:rPr>
          <w:rFonts w:cs="Arial"/>
          <w:szCs w:val="24"/>
        </w:rPr>
        <w:t xml:space="preserve"> been </w:t>
      </w:r>
      <w:r>
        <w:rPr>
          <w:rFonts w:cs="Arial"/>
          <w:szCs w:val="24"/>
        </w:rPr>
        <w:t>used to classify</w:t>
      </w:r>
      <w:r w:rsidR="00C20710" w:rsidRPr="006E429A">
        <w:rPr>
          <w:rFonts w:cs="Arial"/>
          <w:szCs w:val="24"/>
        </w:rPr>
        <w:t xml:space="preserve"> speech content and speaker identity </w:t>
      </w:r>
      <w:r w:rsidR="00C20710" w:rsidRPr="006E429A">
        <w:rPr>
          <w:rFonts w:cs="Arial"/>
          <w:szCs w:val="24"/>
        </w:rPr>
        <w:fldChar w:fldCharType="begin"/>
      </w:r>
      <w:r w:rsidR="00C20710" w:rsidRPr="006E429A">
        <w:rPr>
          <w:rFonts w:cs="Arial"/>
          <w:szCs w:val="24"/>
        </w:rPr>
        <w:instrText xml:space="preserve"> ADDIN EN.CITE &lt;EndNote&gt;&lt;Cite&gt;&lt;Author&gt;Formisano&lt;/Author&gt;&lt;Year&gt;2008&lt;/Year&gt;&lt;RecNum&gt;89&lt;/RecNum&gt;&lt;DisplayText&gt;(Formisano et al., 2008)&lt;/DisplayText&gt;&lt;record&gt;&lt;rec-number&gt;89&lt;/rec-number&gt;&lt;foreign-keys&gt;&lt;key app="EN" db-id="sex9ffrdj9s929er9xm59xwvewxx2d9vs55t"&gt;89&lt;/key&gt;&lt;/foreign-keys&gt;&lt;ref-type name="Journal Article"&gt;17&lt;/ref-type&gt;&lt;contributors&gt;&lt;authors&gt;&lt;author&gt;Formisano, Elia&lt;/author&gt;&lt;author&gt;De Martino, Federico&lt;/author&gt;&lt;author&gt;Bonte, Milene&lt;/author&gt;&lt;author&gt;Goebel, Rainer&lt;/author&gt;&lt;/authors&gt;&lt;/contributors&gt;&lt;titles&gt;&lt;title&gt;&amp;quot;Who&amp;quot; Is Saying &amp;quot;What&amp;quot;? Brain-Based Decoding of Human Voice and Speech&lt;/title&gt;&lt;secondary-title&gt;Science&lt;/secondary-title&gt;&lt;/titles&gt;&lt;periodical&gt;&lt;full-title&gt;Science&lt;/full-title&gt;&lt;abbr-1&gt;Science (New York, N.Y.)&lt;/abbr-1&gt;&lt;/periodical&gt;&lt;pages&gt;970-973&lt;/pages&gt;&lt;volume&gt;322&lt;/volume&gt;&lt;number&gt;5903&lt;/number&gt;&lt;dates&gt;&lt;year&gt;2008&lt;/year&gt;&lt;pub-dates&gt;&lt;date&gt;November 7, 2008&lt;/date&gt;&lt;/pub-dates&gt;&lt;/dates&gt;&lt;urls&gt;&lt;related-urls&gt;&lt;url&gt;http://www.sciencemag.org/content/322/5903/970.abstract&lt;/url&gt;&lt;/related-urls&gt;&lt;/urls&gt;&lt;electronic-resource-num&gt;10.1126/science.1164318&lt;/electronic-resource-num&gt;&lt;/record&gt;&lt;/Cite&gt;&lt;/EndNote&gt;</w:instrText>
      </w:r>
      <w:r w:rsidR="00C20710" w:rsidRPr="006E429A">
        <w:rPr>
          <w:rFonts w:cs="Arial"/>
          <w:szCs w:val="24"/>
        </w:rPr>
        <w:fldChar w:fldCharType="separate"/>
      </w:r>
      <w:r w:rsidR="00C20710" w:rsidRPr="006E429A">
        <w:rPr>
          <w:rFonts w:cs="Arial"/>
          <w:noProof/>
          <w:szCs w:val="24"/>
        </w:rPr>
        <w:t>(</w:t>
      </w:r>
      <w:hyperlink w:anchor="_ENREF_9" w:tooltip="Formisano, 2008 #89" w:history="1">
        <w:r w:rsidR="00883B63" w:rsidRPr="006E429A">
          <w:rPr>
            <w:rFonts w:cs="Arial"/>
            <w:noProof/>
            <w:szCs w:val="24"/>
          </w:rPr>
          <w:t>Formisano et al., 2008</w:t>
        </w:r>
      </w:hyperlink>
      <w:r w:rsidR="00C20710" w:rsidRPr="006E429A">
        <w:rPr>
          <w:rFonts w:cs="Arial"/>
          <w:noProof/>
          <w:szCs w:val="24"/>
        </w:rPr>
        <w:t>)</w:t>
      </w:r>
      <w:r w:rsidR="00C20710" w:rsidRPr="006E429A">
        <w:rPr>
          <w:rFonts w:cs="Arial"/>
          <w:szCs w:val="24"/>
        </w:rPr>
        <w:fldChar w:fldCharType="end"/>
      </w:r>
      <w:r w:rsidR="00C20710" w:rsidRPr="006E429A">
        <w:rPr>
          <w:rFonts w:cs="Arial"/>
          <w:szCs w:val="24"/>
        </w:rPr>
        <w:t xml:space="preserve"> as well as the emotional content of speech </w:t>
      </w:r>
      <w:r w:rsidR="00C20710" w:rsidRPr="006E429A">
        <w:rPr>
          <w:rFonts w:cs="Arial"/>
          <w:szCs w:val="24"/>
        </w:rPr>
        <w:fldChar w:fldCharType="begin">
          <w:fldData xml:space="preserve">PEVuZE5vdGU+PENpdGU+PEF1dGhvcj5FdGhvZmVyPC9BdXRob3I+PFllYXI+MjAwOTwvWWVhcj48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</w:fldData>
        </w:fldChar>
      </w:r>
      <w:r w:rsidR="00883B63">
        <w:rPr>
          <w:rFonts w:cs="Arial"/>
          <w:szCs w:val="24"/>
        </w:rPr>
        <w:instrText xml:space="preserve"> ADDIN EN.CITE </w:instrText>
      </w:r>
      <w:r w:rsidR="00883B63">
        <w:rPr>
          <w:rFonts w:cs="Arial"/>
          <w:szCs w:val="24"/>
        </w:rPr>
        <w:fldChar w:fldCharType="begin">
          <w:fldData xml:space="preserve">PEVuZE5vdGU+PENpdGU+PEF1dGhvcj5FdGhvZmVyPC9BdXRob3I+PFllYXI+MjAwOTwvWWVhcj48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</w:fldData>
        </w:fldChar>
      </w:r>
      <w:r w:rsidR="00883B63">
        <w:rPr>
          <w:rFonts w:cs="Arial"/>
          <w:szCs w:val="24"/>
        </w:rPr>
        <w:instrText xml:space="preserve"> ADDIN EN.CITE.DATA </w:instrText>
      </w:r>
      <w:r w:rsidR="00883B63">
        <w:rPr>
          <w:rFonts w:cs="Arial"/>
          <w:szCs w:val="24"/>
        </w:rPr>
      </w:r>
      <w:r w:rsidR="00883B63">
        <w:rPr>
          <w:rFonts w:cs="Arial"/>
          <w:szCs w:val="24"/>
        </w:rPr>
        <w:fldChar w:fldCharType="end"/>
      </w:r>
      <w:r w:rsidR="00C20710" w:rsidRPr="006E429A">
        <w:rPr>
          <w:rFonts w:cs="Arial"/>
          <w:szCs w:val="24"/>
        </w:rPr>
      </w:r>
      <w:r w:rsidR="00C20710" w:rsidRPr="006E429A">
        <w:rPr>
          <w:rFonts w:cs="Arial"/>
          <w:szCs w:val="24"/>
        </w:rPr>
        <w:fldChar w:fldCharType="separate"/>
      </w:r>
      <w:r w:rsidR="00C20710" w:rsidRPr="006E429A">
        <w:rPr>
          <w:rFonts w:cs="Arial"/>
          <w:noProof/>
          <w:szCs w:val="24"/>
        </w:rPr>
        <w:t>(</w:t>
      </w:r>
      <w:hyperlink w:anchor="_ENREF_8" w:tooltip="Ethofer, 2009 #11507" w:history="1">
        <w:r w:rsidR="00883B63" w:rsidRPr="006E429A">
          <w:rPr>
            <w:rFonts w:cs="Arial"/>
            <w:noProof/>
            <w:szCs w:val="24"/>
          </w:rPr>
          <w:t>Ethofer et al., 2009</w:t>
        </w:r>
      </w:hyperlink>
      <w:r w:rsidR="00C20710" w:rsidRPr="006E429A">
        <w:rPr>
          <w:rFonts w:cs="Arial"/>
          <w:noProof/>
          <w:szCs w:val="24"/>
        </w:rPr>
        <w:t>)</w:t>
      </w:r>
      <w:r w:rsidR="00C20710" w:rsidRPr="006E429A">
        <w:rPr>
          <w:rFonts w:cs="Arial"/>
          <w:szCs w:val="24"/>
        </w:rPr>
        <w:fldChar w:fldCharType="end"/>
      </w:r>
      <w:r w:rsidR="00C20710" w:rsidRPr="006E429A">
        <w:rPr>
          <w:rFonts w:cs="Arial"/>
          <w:szCs w:val="24"/>
        </w:rPr>
        <w:t xml:space="preserve">. </w:t>
      </w:r>
      <w:r w:rsidR="00C20710">
        <w:rPr>
          <w:rFonts w:cs="Arial"/>
          <w:szCs w:val="24"/>
        </w:rPr>
        <w:t xml:space="preserve"> However, </w:t>
      </w:r>
      <w:r w:rsidR="00EA299C">
        <w:rPr>
          <w:rFonts w:cs="Arial"/>
          <w:szCs w:val="24"/>
        </w:rPr>
        <w:t>these</w:t>
      </w:r>
      <w:r>
        <w:rPr>
          <w:rFonts w:cs="Arial"/>
          <w:szCs w:val="24"/>
        </w:rPr>
        <w:t xml:space="preserve"> studies</w:t>
      </w:r>
      <w:r w:rsidR="00EA299C">
        <w:rPr>
          <w:rFonts w:cs="Arial"/>
          <w:szCs w:val="24"/>
        </w:rPr>
        <w:t xml:space="preserve"> </w:t>
      </w:r>
      <w:r w:rsidR="00C20710" w:rsidRPr="006E429A">
        <w:rPr>
          <w:rFonts w:cs="Arial"/>
          <w:szCs w:val="24"/>
        </w:rPr>
        <w:t>employ</w:t>
      </w:r>
      <w:r w:rsidR="00EA299C">
        <w:rPr>
          <w:rFonts w:cs="Arial"/>
          <w:szCs w:val="24"/>
        </w:rPr>
        <w:t>ed</w:t>
      </w:r>
      <w:r w:rsidR="00C20710" w:rsidRPr="006E429A">
        <w:rPr>
          <w:rFonts w:cs="Arial"/>
          <w:szCs w:val="24"/>
        </w:rPr>
        <w:t xml:space="preserve"> linear classifier algorithms trained to discriminate between stimulus categories according to </w:t>
      </w:r>
      <w:r w:rsidR="00E53B0B">
        <w:rPr>
          <w:rFonts w:cs="Arial"/>
          <w:szCs w:val="24"/>
        </w:rPr>
        <w:t xml:space="preserve">the </w:t>
      </w:r>
      <w:r w:rsidR="00C20710" w:rsidRPr="006E429A">
        <w:rPr>
          <w:rFonts w:cs="Arial"/>
          <w:szCs w:val="24"/>
        </w:rPr>
        <w:t>patterns of activity across fMRI voxels.</w:t>
      </w:r>
      <w:r w:rsidR="00C20710">
        <w:rPr>
          <w:rFonts w:cs="Arial"/>
          <w:szCs w:val="24"/>
        </w:rPr>
        <w:t xml:space="preserve"> </w:t>
      </w:r>
      <w:r w:rsidR="00C20710" w:rsidRPr="006E429A">
        <w:rPr>
          <w:rFonts w:cs="Arial"/>
          <w:szCs w:val="24"/>
        </w:rPr>
        <w:t>While these decoding methods can readily</w:t>
      </w:r>
      <w:r>
        <w:rPr>
          <w:rFonts w:cs="Arial"/>
          <w:szCs w:val="24"/>
        </w:rPr>
        <w:t xml:space="preserve"> </w:t>
      </w:r>
      <w:r w:rsidR="00C20710" w:rsidRPr="006E429A">
        <w:rPr>
          <w:rFonts w:cs="Arial"/>
          <w:szCs w:val="24"/>
        </w:rPr>
        <w:t xml:space="preserve">identify or classify </w:t>
      </w:r>
      <w:r w:rsidR="00C20710" w:rsidRPr="006E429A">
        <w:rPr>
          <w:szCs w:val="24"/>
        </w:rPr>
        <w:t>acoustic</w:t>
      </w:r>
      <w:r>
        <w:rPr>
          <w:rFonts w:cs="Arial"/>
          <w:szCs w:val="24"/>
        </w:rPr>
        <w:t xml:space="preserve"> stimuli from brain activity, they </w:t>
      </w:r>
      <w:r w:rsidR="006747EC">
        <w:rPr>
          <w:rFonts w:cs="Arial"/>
          <w:szCs w:val="24"/>
        </w:rPr>
        <w:t xml:space="preserve">are </w:t>
      </w:r>
      <w:r w:rsidR="006747EC" w:rsidRPr="006E429A">
        <w:rPr>
          <w:szCs w:val="24"/>
        </w:rPr>
        <w:t xml:space="preserve">limited to candidate </w:t>
      </w:r>
      <w:r w:rsidR="006747EC">
        <w:rPr>
          <w:szCs w:val="24"/>
        </w:rPr>
        <w:t>stimulus</w:t>
      </w:r>
      <w:r w:rsidR="006747EC" w:rsidRPr="006E429A">
        <w:rPr>
          <w:szCs w:val="24"/>
        </w:rPr>
        <w:t xml:space="preserve"> sets</w:t>
      </w:r>
      <w:r w:rsidR="006747EC">
        <w:rPr>
          <w:szCs w:val="24"/>
        </w:rPr>
        <w:t xml:space="preserve"> and </w:t>
      </w:r>
      <w:r w:rsidRPr="006E429A">
        <w:rPr>
          <w:szCs w:val="24"/>
        </w:rPr>
        <w:t xml:space="preserve">cannot be </w:t>
      </w:r>
      <w:r>
        <w:rPr>
          <w:szCs w:val="24"/>
        </w:rPr>
        <w:t>generalized to</w:t>
      </w:r>
      <w:r w:rsidRPr="006E429A">
        <w:rPr>
          <w:szCs w:val="24"/>
        </w:rPr>
        <w:t xml:space="preserve"> </w:t>
      </w:r>
      <w:r>
        <w:rPr>
          <w:szCs w:val="24"/>
        </w:rPr>
        <w:t>substantially</w:t>
      </w:r>
      <w:r w:rsidRPr="006E429A">
        <w:rPr>
          <w:szCs w:val="24"/>
        </w:rPr>
        <w:t xml:space="preserve"> novel stimuli</w:t>
      </w:r>
      <w:r>
        <w:rPr>
          <w:szCs w:val="24"/>
        </w:rPr>
        <w:t xml:space="preserve"> </w:t>
      </w:r>
      <w:r>
        <w:rPr>
          <w:szCs w:val="24"/>
        </w:rPr>
        <w:lastRenderedPageBreak/>
        <w:fldChar w:fldCharType="begin"/>
      </w:r>
      <w:r>
        <w:rPr>
          <w:szCs w:val="24"/>
        </w:rPr>
        <w:instrText xml:space="preserve"> ADDIN EN.CITE &lt;EndNote&gt;&lt;Cite&gt;&lt;Author&gt;Naselaris&lt;/Author&gt;&lt;Year&gt;2011&lt;/Year&gt;&lt;RecNum&gt;116&lt;/RecNum&gt;&lt;DisplayText&gt;(Naselaris et al., 2011)&lt;/DisplayText&gt;&lt;record&gt;&lt;rec-number&gt;116&lt;/rec-number&gt;&lt;foreign-keys&gt;&lt;key app="EN" db-id="sex9ffrdj9s929er9xm59xwvewxx2d9vs55t"&gt;116&lt;/key&gt;&lt;/foreign-keys&gt;&lt;ref-type name="Journal Article"&gt;17&lt;/ref-type&gt;&lt;contributors&gt;&lt;authors&gt;&lt;author&gt;Naselaris, Thomas&lt;/author&gt;&lt;author&gt;Kay, Kendrick N.&lt;/author&gt;&lt;author&gt;Nishimoto, Shinji&lt;/author&gt;&lt;author&gt;Gallant, Jack L.&lt;/author&gt;&lt;/authors&gt;&lt;/contributors&gt;&lt;titles&gt;&lt;title&gt;Encoding and decoding in fMRI&lt;/title&gt;&lt;secondary-title&gt;NeuroImage&lt;/secondary-title&gt;&lt;/titles&gt;&lt;periodical&gt;&lt;full-title&gt;NeuroImage&lt;/full-title&gt;&lt;/periodical&gt;&lt;pages&gt;400-410&lt;/pages&gt;&lt;volume&gt;56&lt;/volume&gt;&lt;number&gt;2&lt;/number&gt;&lt;keywords&gt;&lt;keyword&gt;fMRI&lt;/keyword&gt;&lt;keyword&gt;Encoding&lt;/keyword&gt;&lt;keyword&gt;Decoding&lt;/keyword&gt;&lt;keyword&gt;Linear classifier&lt;/keyword&gt;&lt;keyword&gt;Multi-voxel pattern analysis&lt;/keyword&gt;&lt;keyword&gt;Computational neuroscience&lt;/keyword&gt;&lt;/keywords&gt;&lt;dates&gt;&lt;year&gt;2011&lt;/year&gt;&lt;pub-dates&gt;&lt;date&gt;5/15/&lt;/date&gt;&lt;/pub-dates&gt;&lt;/dates&gt;&lt;isbn&gt;1053-8119&lt;/isbn&gt;&lt;urls&gt;&lt;related-urls&gt;&lt;url&gt;http://www.sciencedirect.com/science/article/pii/S1053811910010657&lt;/url&gt;&lt;/related-urls&gt;&lt;/urls&gt;&lt;electronic-resource-num&gt;http://dx.doi.org/10.1016/j.neuroimage.2010.07.073&lt;/electronic-resource-num&gt;&lt;/record&gt;&lt;/Cite&gt;&lt;/EndNote&gt;</w:instrText>
      </w:r>
      <w:r>
        <w:rPr>
          <w:szCs w:val="24"/>
        </w:rPr>
        <w:fldChar w:fldCharType="separate"/>
      </w:r>
      <w:r>
        <w:rPr>
          <w:noProof/>
          <w:szCs w:val="24"/>
        </w:rPr>
        <w:t>(</w:t>
      </w:r>
      <w:hyperlink w:anchor="_ENREF_23" w:tooltip="Naselaris, 2011 #116" w:history="1">
        <w:r w:rsidR="00883B63">
          <w:rPr>
            <w:noProof/>
            <w:szCs w:val="24"/>
          </w:rPr>
          <w:t>Naselaris et al., 2011</w:t>
        </w:r>
      </w:hyperlink>
      <w:r>
        <w:rPr>
          <w:noProof/>
          <w:szCs w:val="24"/>
        </w:rPr>
        <w:t>)</w:t>
      </w:r>
      <w:r>
        <w:rPr>
          <w:szCs w:val="24"/>
        </w:rPr>
        <w:fldChar w:fldCharType="end"/>
      </w:r>
      <w:r w:rsidRPr="006E429A">
        <w:rPr>
          <w:szCs w:val="24"/>
        </w:rPr>
        <w:t>.</w:t>
      </w:r>
      <w:r w:rsidR="006747EC">
        <w:rPr>
          <w:szCs w:val="24"/>
        </w:rPr>
        <w:t xml:space="preserve"> Moreover, these decoding models do not provide insight into </w:t>
      </w:r>
      <w:r w:rsidR="00C20710" w:rsidRPr="006E429A">
        <w:rPr>
          <w:rFonts w:cs="Arial"/>
          <w:szCs w:val="24"/>
        </w:rPr>
        <w:t xml:space="preserve">the feature space </w:t>
      </w:r>
      <w:r w:rsidR="006747EC">
        <w:rPr>
          <w:szCs w:val="24"/>
        </w:rPr>
        <w:t>over</w:t>
      </w:r>
      <w:r w:rsidR="00C20710" w:rsidRPr="006E429A">
        <w:rPr>
          <w:szCs w:val="24"/>
        </w:rPr>
        <w:t xml:space="preserve"> which these </w:t>
      </w:r>
      <w:r w:rsidR="00C20710" w:rsidRPr="006E429A">
        <w:rPr>
          <w:rFonts w:cs="Arial"/>
          <w:szCs w:val="24"/>
        </w:rPr>
        <w:t xml:space="preserve">complex </w:t>
      </w:r>
      <w:r w:rsidR="00C20710">
        <w:rPr>
          <w:szCs w:val="24"/>
        </w:rPr>
        <w:t xml:space="preserve">stimuli are functionally </w:t>
      </w:r>
      <w:r w:rsidR="00C20710" w:rsidRPr="006E429A">
        <w:rPr>
          <w:szCs w:val="24"/>
        </w:rPr>
        <w:t>organized within auditory cortex.</w:t>
      </w:r>
      <w:ins w:id="68" w:author="IONE FINE" w:date="2016-11-09T14:30:00Z">
        <w:del w:id="69" w:author="Kelly Chang" w:date="2017-03-26T18:33:00Z">
          <w:r w:rsidR="00233D9B" w:rsidRPr="00233D9B" w:rsidDel="005D612A">
            <w:rPr>
              <w:rFonts w:cs="Times New Roman"/>
              <w:bCs/>
              <w:szCs w:val="24"/>
            </w:rPr>
            <w:delText xml:space="preserve"> </w:delText>
          </w:r>
        </w:del>
      </w:ins>
      <w:ins w:id="70" w:author="Kelly Chang" w:date="2017-03-26T18:33:00Z">
        <w:r w:rsidR="00DA6558">
          <w:rPr>
            <w:rFonts w:cs="Times New Roman"/>
            <w:bCs/>
            <w:szCs w:val="24"/>
          </w:rPr>
          <w:t xml:space="preserve"> </w:t>
        </w:r>
        <w:r w:rsidR="00015B6F">
          <w:rPr>
            <w:rFonts w:cs="Times New Roman"/>
            <w:bCs/>
            <w:szCs w:val="24"/>
          </w:rPr>
          <w:t>H</w:t>
        </w:r>
        <w:r w:rsidR="00BF64CF">
          <w:rPr>
            <w:rFonts w:cs="Times New Roman"/>
            <w:bCs/>
            <w:szCs w:val="24"/>
          </w:rPr>
          <w:t>ere are</w:t>
        </w:r>
      </w:ins>
      <w:ins w:id="71" w:author="IONE FINE" w:date="2016-11-09T14:30:00Z">
        <w:del w:id="72" w:author="Kelly Chang" w:date="2017-03-26T18:33:00Z">
          <w:r w:rsidR="00233D9B" w:rsidDel="00DA6558">
            <w:rPr>
              <w:rFonts w:cs="Times New Roman"/>
              <w:bCs/>
              <w:szCs w:val="24"/>
            </w:rPr>
            <w:delText>h</w:delText>
          </w:r>
          <w:r w:rsidR="00233D9B" w:rsidDel="00BF64CF">
            <w:rPr>
              <w:rFonts w:cs="Times New Roman"/>
              <w:bCs/>
              <w:szCs w:val="24"/>
            </w:rPr>
            <w:delText>ere are</w:delText>
          </w:r>
        </w:del>
        <w:r w:rsidR="00233D9B">
          <w:rPr>
            <w:rFonts w:cs="Times New Roman"/>
            <w:bCs/>
            <w:szCs w:val="24"/>
          </w:rPr>
          <w:t xml:space="preserve"> two critical differences between our approach</w:t>
        </w:r>
        <w:del w:id="73" w:author="Kelly Chang" w:date="2017-03-26T18:33:00Z">
          <w:r w:rsidR="00233D9B" w:rsidDel="000E6C82">
            <w:rPr>
              <w:rFonts w:cs="Times New Roman"/>
              <w:bCs/>
              <w:szCs w:val="24"/>
            </w:rPr>
            <w:delText>e</w:delText>
          </w:r>
          <w:r w:rsidR="00233D9B" w:rsidDel="00285CB5">
            <w:rPr>
              <w:rFonts w:cs="Times New Roman"/>
              <w:bCs/>
              <w:szCs w:val="24"/>
            </w:rPr>
            <w:delText>s</w:delText>
          </w:r>
        </w:del>
        <w:r w:rsidR="00233D9B">
          <w:rPr>
            <w:rFonts w:cs="Times New Roman"/>
            <w:bCs/>
            <w:szCs w:val="24"/>
          </w:rPr>
          <w:t xml:space="preserve"> and these previous approaches. First, previous studies of decoding in auditory cortex used linear classifiers that </w:t>
        </w:r>
        <w:del w:id="74" w:author="Kelly Chang" w:date="2017-03-26T18:33:00Z">
          <w:r w:rsidR="00233D9B" w:rsidDel="005A2981">
            <w:rPr>
              <w:rFonts w:cs="Times New Roman"/>
              <w:bCs/>
              <w:szCs w:val="24"/>
            </w:rPr>
            <w:delText xml:space="preserve">essentially </w:delText>
          </w:r>
        </w:del>
        <w:r w:rsidR="00233D9B">
          <w:rPr>
            <w:rFonts w:cs="Times New Roman"/>
            <w:bCs/>
            <w:szCs w:val="24"/>
          </w:rPr>
          <w:t xml:space="preserve">select the components in the response state with the greatest predictive value. </w:t>
        </w:r>
        <w:r w:rsidR="00233D9B">
          <w:rPr>
            <w:szCs w:val="24"/>
          </w:rPr>
          <w:t xml:space="preserve">Critically, in our identification task </w:t>
        </w:r>
        <w:r w:rsidR="00233D9B" w:rsidRPr="00883B63">
          <w:rPr>
            <w:i/>
            <w:szCs w:val="24"/>
          </w:rPr>
          <w:t>all</w:t>
        </w:r>
        <w:r w:rsidR="00233D9B">
          <w:rPr>
            <w:szCs w:val="24"/>
          </w:rPr>
          <w:t xml:space="preserve"> voxels within PAC whose responses could be fit by the pRF model were included. Thus, identification performance did not assess whether </w:t>
        </w:r>
      </w:ins>
      <w:ins w:id="75" w:author="Kelly Chang" w:date="2017-03-26T18:34:00Z">
        <w:r w:rsidR="008476AF">
          <w:rPr>
            <w:szCs w:val="24"/>
          </w:rPr>
          <w:t>“</w:t>
        </w:r>
      </w:ins>
      <w:ins w:id="76" w:author="IONE FINE" w:date="2016-11-09T14:30:00Z">
        <w:del w:id="77" w:author="Kelly Chang" w:date="2017-03-26T18:34:00Z">
          <w:r w:rsidR="00233D9B" w:rsidDel="008476AF">
            <w:rPr>
              <w:szCs w:val="24"/>
            </w:rPr>
            <w:delText>‘</w:delText>
          </w:r>
        </w:del>
        <w:r w:rsidR="00233D9B">
          <w:rPr>
            <w:szCs w:val="24"/>
          </w:rPr>
          <w:t>any</w:t>
        </w:r>
      </w:ins>
      <w:ins w:id="78" w:author="Kelly Chang" w:date="2017-03-26T18:34:00Z">
        <w:r w:rsidR="008476AF">
          <w:rPr>
            <w:szCs w:val="24"/>
          </w:rPr>
          <w:t>”</w:t>
        </w:r>
      </w:ins>
      <w:ins w:id="79" w:author="IONE FINE" w:date="2016-11-09T14:30:00Z">
        <w:del w:id="80" w:author="Kelly Chang" w:date="2017-03-26T18:34:00Z">
          <w:r w:rsidR="00233D9B" w:rsidDel="008476AF">
            <w:rPr>
              <w:szCs w:val="24"/>
            </w:rPr>
            <w:delText>’</w:delText>
          </w:r>
        </w:del>
        <w:r w:rsidR="00233D9B">
          <w:rPr>
            <w:szCs w:val="24"/>
          </w:rPr>
          <w:t xml:space="preserve"> voxels in PAC could successfully identify the tone sequence that was presented, but rather assessed whether the responses of voxels within PAC as a whole could successfully identify the tone sequence.</w:t>
        </w:r>
      </w:ins>
    </w:p>
    <w:p w14:paraId="413B5116" w14:textId="35403455" w:rsidR="00C7392F" w:rsidRDefault="00883B63" w:rsidP="00C771D2">
      <w:pPr>
        <w:spacing w:after="0"/>
        <w:rPr>
          <w:ins w:id="81" w:author="IONE FINE" w:date="2016-11-09T14:29:00Z"/>
          <w:rFonts w:eastAsiaTheme="minorHAnsi" w:cs="Minion-Regular"/>
          <w:szCs w:val="24"/>
        </w:rPr>
      </w:pPr>
      <w:r>
        <w:rPr>
          <w:rFonts w:eastAsiaTheme="minorHAnsi" w:cs="Minion-Regular"/>
          <w:szCs w:val="24"/>
        </w:rPr>
        <w:t xml:space="preserve">Here, we demonstrate how a pRF model of tonotopic organization in the human primary auditory cortex can not only </w:t>
      </w:r>
      <w:r>
        <w:rPr>
          <w:rFonts w:cs="Times New Roman"/>
          <w:bCs/>
          <w:szCs w:val="24"/>
        </w:rPr>
        <w:t xml:space="preserve">identify what song-like sequence a person had been listening to, but can also estimate the sequence of tones played over time. </w:t>
      </w:r>
      <w:del w:id="82" w:author="IONE FINE" w:date="2016-11-09T14:29:00Z">
        <w:r w:rsidDel="00883B63">
          <w:rPr>
            <w:rFonts w:cs="Times New Roman"/>
            <w:bCs/>
            <w:szCs w:val="24"/>
          </w:rPr>
          <w:delText>T</w:delText>
        </w:r>
      </w:del>
      <w:r w:rsidR="009268EA">
        <w:rPr>
          <w:szCs w:val="24"/>
        </w:rPr>
        <w:t xml:space="preserve">Our analysis is best described as a combination </w:t>
      </w:r>
      <w:r w:rsidR="009268EA" w:rsidRPr="009268EA">
        <w:rPr>
          <w:i/>
          <w:szCs w:val="24"/>
        </w:rPr>
        <w:t>encoding/decoding</w:t>
      </w:r>
      <w:r w:rsidR="009268EA">
        <w:rPr>
          <w:szCs w:val="24"/>
        </w:rPr>
        <w:t xml:space="preserve"> model </w:t>
      </w:r>
      <w:r w:rsidR="009268EA">
        <w:rPr>
          <w:szCs w:val="24"/>
        </w:rPr>
        <w:fldChar w:fldCharType="begin"/>
      </w:r>
      <w:r w:rsidR="009268EA">
        <w:rPr>
          <w:szCs w:val="24"/>
        </w:rPr>
        <w:instrText xml:space="preserve"> ADDIN EN.CITE &lt;EndNote&gt;&lt;Cite&gt;&lt;Author&gt;Naselaris&lt;/Author&gt;&lt;Year&gt;2011&lt;/Year&gt;&lt;RecNum&gt;116&lt;/RecNum&gt;&lt;DisplayText&gt;(Naselaris et al., 2011)&lt;/DisplayText&gt;&lt;record&gt;&lt;rec-number&gt;116&lt;/rec-number&gt;&lt;foreign-keys&gt;&lt;key app="EN" db-id="sex9ffrdj9s929er9xm59xwvewxx2d9vs55t"&gt;116&lt;/key&gt;&lt;/foreign-keys&gt;&lt;ref-type name="Journal Article"&gt;17&lt;/ref-type&gt;&lt;contributors&gt;&lt;authors&gt;&lt;author&gt;Naselaris, Thomas&lt;/author&gt;&lt;author&gt;Kay, Kendrick N.&lt;/author&gt;&lt;author&gt;Nishimoto, Shinji&lt;/author&gt;&lt;author&gt;Gallant, Jack L.&lt;/author&gt;&lt;/authors&gt;&lt;/contributors&gt;&lt;titles&gt;&lt;title&gt;Encoding and decoding in fMRI&lt;/title&gt;&lt;secondary-title&gt;NeuroImage&lt;/secondary-title&gt;&lt;/titles&gt;&lt;periodical&gt;&lt;full-title&gt;NeuroImage&lt;/full-title&gt;&lt;/periodical&gt;&lt;pages&gt;400-410&lt;/pages&gt;&lt;volume&gt;56&lt;/volume&gt;&lt;number&gt;2&lt;/number&gt;&lt;keywords&gt;&lt;keyword&gt;fMRI&lt;/keyword&gt;&lt;keyword&gt;Encoding&lt;/keyword&gt;&lt;keyword&gt;Decoding&lt;/keyword&gt;&lt;keyword&gt;Linear classifier&lt;/keyword&gt;&lt;keyword&gt;Multi-voxel pattern analysis&lt;/keyword&gt;&lt;keyword&gt;Computational neuroscience&lt;/keyword&gt;&lt;/keywords&gt;&lt;dates&gt;&lt;year&gt;2011&lt;/year&gt;&lt;pub-dates&gt;&lt;date&gt;5/15/&lt;/date&gt;&lt;/pub-dates&gt;&lt;/dates&gt;&lt;isbn&gt;1053-8119&lt;/isbn&gt;&lt;urls&gt;&lt;related-urls&gt;&lt;url&gt;http://www.sciencedirect.com/science/article/pii/S1053811910010657&lt;/url&gt;&lt;/related-urls&gt;&lt;/urls&gt;&lt;electronic-resource-num&gt;http://dx.doi.org/10.1016/j.neuroimage.2010.07.073&lt;/electronic-resource-num&gt;&lt;/record&gt;&lt;/Cite&gt;&lt;/EndNote&gt;</w:instrText>
      </w:r>
      <w:r w:rsidR="009268EA">
        <w:rPr>
          <w:szCs w:val="24"/>
        </w:rPr>
        <w:fldChar w:fldCharType="separate"/>
      </w:r>
      <w:r w:rsidR="009268EA">
        <w:rPr>
          <w:noProof/>
          <w:szCs w:val="24"/>
        </w:rPr>
        <w:t>(</w:t>
      </w:r>
      <w:hyperlink w:anchor="_ENREF_23" w:tooltip="Naselaris, 2011 #116" w:history="1">
        <w:r>
          <w:rPr>
            <w:noProof/>
            <w:szCs w:val="24"/>
          </w:rPr>
          <w:t>Naselaris et al., 2011</w:t>
        </w:r>
      </w:hyperlink>
      <w:r w:rsidR="009268EA">
        <w:rPr>
          <w:noProof/>
          <w:szCs w:val="24"/>
        </w:rPr>
        <w:t>)</w:t>
      </w:r>
      <w:r w:rsidR="009268EA">
        <w:rPr>
          <w:szCs w:val="24"/>
        </w:rPr>
        <w:fldChar w:fldCharType="end"/>
      </w:r>
      <w:r w:rsidR="009268EA">
        <w:rPr>
          <w:szCs w:val="24"/>
        </w:rPr>
        <w:t xml:space="preserve">.  We began with our </w:t>
      </w:r>
      <w:r w:rsidR="009268EA" w:rsidRPr="00346F82">
        <w:rPr>
          <w:i/>
          <w:szCs w:val="24"/>
        </w:rPr>
        <w:t>encoding</w:t>
      </w:r>
      <w:r w:rsidR="009268EA">
        <w:rPr>
          <w:szCs w:val="24"/>
        </w:rPr>
        <w:t xml:space="preserve"> pRF model to describe</w:t>
      </w:r>
      <w:r w:rsidR="009268EA">
        <w:rPr>
          <w:rFonts w:cs="Arial"/>
          <w:szCs w:val="24"/>
        </w:rPr>
        <w:t xml:space="preserve"> the </w:t>
      </w:r>
      <w:r w:rsidR="009268EA" w:rsidRPr="006E429A">
        <w:rPr>
          <w:rFonts w:cs="Arial"/>
          <w:szCs w:val="24"/>
        </w:rPr>
        <w:t xml:space="preserve">frequency selectivity of individual voxels in each subject’s </w:t>
      </w:r>
      <w:r w:rsidR="0083392A">
        <w:rPr>
          <w:rFonts w:cs="Arial"/>
          <w:szCs w:val="24"/>
        </w:rPr>
        <w:t xml:space="preserve">primary </w:t>
      </w:r>
      <w:r w:rsidR="009268EA">
        <w:rPr>
          <w:rFonts w:cs="Arial"/>
          <w:szCs w:val="24"/>
        </w:rPr>
        <w:t xml:space="preserve">auditory cortex </w:t>
      </w:r>
      <w:r w:rsidR="009268EA">
        <w:rPr>
          <w:szCs w:val="24"/>
        </w:rPr>
        <w:fldChar w:fldCharType="begin"/>
      </w:r>
      <w:r w:rsidR="009268EA">
        <w:rPr>
          <w:szCs w:val="24"/>
        </w:rPr>
        <w:instrText xml:space="preserve"> ADDIN EN.CITE &lt;EndNote&gt;&lt;Cite&gt;&lt;Author&gt;Thomas&lt;/Author&gt;&lt;Year&gt;2015&lt;/Year&gt;&lt;RecNum&gt;114&lt;/RecNum&gt;&lt;DisplayText&gt;(Thomas et al., 2015)&lt;/DisplayText&gt;&lt;record&gt;&lt;rec-number&gt;114&lt;/rec-number&gt;&lt;foreign-keys&gt;&lt;key app="EN" db-id="sex9ffrdj9s929er9xm59xwvewxx2d9vs55t"&gt;114&lt;/key&gt;&lt;/foreign-keys&gt;&lt;ref-type name="Journal Article"&gt;17&lt;/ref-type&gt;&lt;contributors&gt;&lt;authors&gt;&lt;author&gt;Thomas, Jessica M.&lt;/author&gt;&lt;author&gt;Huber, Elizabeth&lt;/author&gt;&lt;author&gt;Stecker, G. Christopher&lt;/author&gt;&lt;author&gt;Boynton, Geoffrey M.&lt;/author&gt;&lt;author&gt;Saenz, Melissa&lt;/author&gt;&lt;author&gt;Fine, Ione&lt;/author&gt;&lt;/authors&gt;&lt;/contributors&gt;&lt;titles&gt;&lt;title&gt;Population receptive field estimates of human auditory cortex&lt;/title&gt;&lt;secondary-title&gt;NeuroImage&lt;/secondary-title&gt;&lt;/titles&gt;&lt;periodical&gt;&lt;full-title&gt;NeuroImage&lt;/full-title&gt;&lt;/periodical&gt;&lt;pages&gt;428-439&lt;/pages&gt;&lt;volume&gt;105&lt;/volume&gt;&lt;number&gt;0&lt;/number&gt;&lt;keywords&gt;&lt;keyword&gt;Auditory cortex&lt;/keyword&gt;&lt;keyword&gt;Functional magnetic resonance imaging (fMRI)&lt;/keyword&gt;&lt;keyword&gt;Population receptive field (pRF)&lt;/keyword&gt;&lt;keyword&gt;Tonotopy&lt;/keyword&gt;&lt;/keywords&gt;&lt;dates&gt;&lt;year&gt;2015&lt;/year&gt;&lt;pub-dates&gt;&lt;date&gt;1/15/&lt;/date&gt;&lt;/pub-dates&gt;&lt;/dates&gt;&lt;isbn&gt;1053-8119&lt;/isbn&gt;&lt;urls&gt;&lt;related-urls&gt;&lt;url&gt;http://www.sciencedirect.com/science/article/pii/S1053811914008994&lt;/url&gt;&lt;/related-urls&gt;&lt;/urls&gt;&lt;electronic-resource-num&gt;http://dx.doi.org/10.1016/j.neuroimage.2014.10.060&lt;/electronic-resource-num&gt;&lt;/record&gt;&lt;/Cite&gt;&lt;/EndNote&gt;</w:instrText>
      </w:r>
      <w:r w:rsidR="009268EA">
        <w:rPr>
          <w:szCs w:val="24"/>
        </w:rPr>
        <w:fldChar w:fldCharType="separate"/>
      </w:r>
      <w:r w:rsidR="009268EA">
        <w:rPr>
          <w:noProof/>
          <w:szCs w:val="24"/>
        </w:rPr>
        <w:t>(</w:t>
      </w:r>
      <w:hyperlink w:anchor="_ENREF_35" w:tooltip="Thomas, 2015 #114" w:history="1">
        <w:r>
          <w:rPr>
            <w:noProof/>
            <w:szCs w:val="24"/>
          </w:rPr>
          <w:t>Thomas et al., 2015</w:t>
        </w:r>
      </w:hyperlink>
      <w:r w:rsidR="009268EA">
        <w:rPr>
          <w:noProof/>
          <w:szCs w:val="24"/>
        </w:rPr>
        <w:t>)</w:t>
      </w:r>
      <w:r w:rsidR="009268EA">
        <w:rPr>
          <w:szCs w:val="24"/>
        </w:rPr>
        <w:fldChar w:fldCharType="end"/>
      </w:r>
      <w:r w:rsidR="009268EA">
        <w:rPr>
          <w:rFonts w:cs="Arial"/>
          <w:szCs w:val="24"/>
        </w:rPr>
        <w:t>.</w:t>
      </w:r>
      <w:r w:rsidR="00C771D2">
        <w:rPr>
          <w:szCs w:val="24"/>
        </w:rPr>
        <w:t xml:space="preserve"> </w:t>
      </w:r>
      <w:r w:rsidR="00E53B0B">
        <w:rPr>
          <w:rFonts w:cs="Arial"/>
          <w:szCs w:val="24"/>
        </w:rPr>
        <w:t xml:space="preserve">Then </w:t>
      </w:r>
      <w:r w:rsidR="00F573D2">
        <w:rPr>
          <w:rFonts w:cs="Arial"/>
          <w:szCs w:val="24"/>
        </w:rPr>
        <w:t xml:space="preserve">we applied a parametric </w:t>
      </w:r>
      <w:r w:rsidR="00F573D2" w:rsidRPr="009268EA">
        <w:rPr>
          <w:rFonts w:cs="Arial"/>
          <w:i/>
          <w:szCs w:val="24"/>
        </w:rPr>
        <w:t>decoding</w:t>
      </w:r>
      <w:r w:rsidR="00C7392F">
        <w:rPr>
          <w:rFonts w:cs="Arial"/>
          <w:szCs w:val="24"/>
        </w:rPr>
        <w:t xml:space="preserve"> method to our pRF models</w:t>
      </w:r>
      <w:r w:rsidR="00C7392F">
        <w:rPr>
          <w:szCs w:val="24"/>
        </w:rPr>
        <w:t xml:space="preserve"> to identify and reconstruct </w:t>
      </w:r>
      <w:r>
        <w:rPr>
          <w:szCs w:val="24"/>
        </w:rPr>
        <w:t xml:space="preserve"> tone</w:t>
      </w:r>
      <w:r w:rsidR="00C7392F">
        <w:rPr>
          <w:szCs w:val="24"/>
        </w:rPr>
        <w:t xml:space="preserve"> sequences, similar to</w:t>
      </w:r>
      <w:r w:rsidR="00C7392F">
        <w:rPr>
          <w:rFonts w:cs="Arial"/>
          <w:szCs w:val="24"/>
        </w:rPr>
        <w:t xml:space="preserve"> methods previously used in the visual domain </w:t>
      </w:r>
      <w:r w:rsidR="00C7392F">
        <w:rPr>
          <w:szCs w:val="24"/>
        </w:rPr>
        <w:t xml:space="preserve">to identify </w:t>
      </w:r>
      <w:r w:rsidR="00C7392F">
        <w:rPr>
          <w:szCs w:val="24"/>
        </w:rPr>
        <w:fldChar w:fldCharType="begin"/>
      </w:r>
      <w:r>
        <w:rPr>
          <w:szCs w:val="24"/>
        </w:rPr>
        <w:instrText xml:space="preserve"> ADDIN EN.CITE &lt;EndNote&gt;&lt;Cite&gt;&lt;Author&gt;Kay&lt;/Author&gt;&lt;Year&gt;2008&lt;/Year&gt;&lt;RecNum&gt;11674&lt;/RecNum&gt;&lt;DisplayText&gt;(Kay et al., 2008)&lt;/DisplayText&gt;&lt;record&gt;&lt;rec-number&gt;11674&lt;/rec-number&gt;&lt;foreign-keys&gt;&lt;key app="EN" db-id="fd5t2r59ttdwx3e00fn522dstxa5prvf2zvt"&gt;11674&lt;/key&gt;&lt;key app="ENWeb" db-id=""&gt;0&lt;/key&gt;&lt;/foreign-keys&gt;&lt;ref-type name="Journal Article"&gt;17&lt;/ref-type&gt;&lt;contributors&gt;&lt;authors&gt;&lt;author&gt;Kay, Kendrick N.&lt;/author&gt;&lt;author&gt;Naselaris, Thomas&lt;/author&gt;&lt;author&gt;Prenger, Ryan J.&lt;/author&gt;&lt;author&gt;Gallant, Jack L.&lt;/author&gt;&lt;/authors&gt;&lt;/contributors&gt;&lt;titles&gt;&lt;title&gt;Identifying natural images from human brain activity&lt;/title&gt;&lt;secondary-title&gt;Nature&lt;/secondary-title&gt;&lt;/titles&gt;&lt;periodical&gt;&lt;full-title&gt;Nature&lt;/full-title&gt;&lt;/periodical&gt;&lt;pages&gt;352-355&lt;/pages&gt;&lt;volume&gt;452&lt;/volume&gt;&lt;number&gt;7185&lt;/number&gt;&lt;dates&gt;&lt;year&gt;2008&lt;/year&gt;&lt;pub-dates&gt;&lt;date&gt;03/05&lt;/date&gt;&lt;/pub-dates&gt;&lt;/dates&gt;&lt;isbn&gt;0028-0836&amp;#xD;1476-4687&lt;/isbn&gt;&lt;accession-num&gt;PMC3556484&lt;/accession-num&gt;&lt;urls&gt;&lt;related-urls&gt;&lt;url&gt;http://www.ncbi.nlm.nih.gov/pmc/articles/PMC3556484/&lt;/url&gt;&lt;/related-urls&gt;&lt;/urls&gt;&lt;electronic-resource-num&gt;10.1038/nature06713&lt;/electronic-resource-num&gt;&lt;remote-database-name&gt;PMC&lt;/remote-database-name&gt;&lt;/record&gt;&lt;/Cite&gt;&lt;/EndNote&gt;</w:instrText>
      </w:r>
      <w:r w:rsidR="00C7392F">
        <w:rPr>
          <w:szCs w:val="24"/>
        </w:rPr>
        <w:fldChar w:fldCharType="separate"/>
      </w:r>
      <w:r w:rsidR="00C7392F">
        <w:rPr>
          <w:noProof/>
          <w:szCs w:val="24"/>
        </w:rPr>
        <w:t>(</w:t>
      </w:r>
      <w:hyperlink w:anchor="_ENREF_14" w:tooltip="Kay, 2008 #11674" w:history="1">
        <w:r w:rsidRPr="004E643D">
          <w:rPr>
            <w:noProof/>
            <w:szCs w:val="24"/>
          </w:rPr>
          <w:t>Kay et al., 2008</w:t>
        </w:r>
      </w:hyperlink>
      <w:r w:rsidR="00C7392F">
        <w:rPr>
          <w:noProof/>
          <w:szCs w:val="24"/>
        </w:rPr>
        <w:t>)</w:t>
      </w:r>
      <w:r w:rsidR="00C7392F">
        <w:rPr>
          <w:szCs w:val="24"/>
        </w:rPr>
        <w:fldChar w:fldCharType="end"/>
      </w:r>
      <w:r w:rsidR="00C7392F">
        <w:rPr>
          <w:szCs w:val="24"/>
        </w:rPr>
        <w:t xml:space="preserve"> and reconstruct novel</w:t>
      </w:r>
      <w:r>
        <w:rPr>
          <w:szCs w:val="24"/>
        </w:rPr>
        <w:t xml:space="preserve"> visual</w:t>
      </w:r>
      <w:r w:rsidR="00C7392F">
        <w:rPr>
          <w:szCs w:val="24"/>
        </w:rPr>
        <w:t xml:space="preserve"> image</w:t>
      </w:r>
      <w:r>
        <w:rPr>
          <w:szCs w:val="24"/>
        </w:rPr>
        <w:t>s</w:t>
      </w:r>
      <w:ins w:id="83" w:author="IONE FINE" w:date="2016-11-09T14:30:00Z">
        <w:r>
          <w:rPr>
            <w:szCs w:val="24"/>
          </w:rPr>
          <w:t xml:space="preserve"> </w:t>
        </w:r>
      </w:ins>
      <w:r w:rsidR="00C7392F">
        <w:rPr>
          <w:szCs w:val="24"/>
        </w:rPr>
        <w:fldChar w:fldCharType="begin">
          <w:fldData xml:space="preserve">PEVuZE5vdGU+PENpdGU+PEF1dGhvcj5OaXNoaW1vdG88L0F1dGhvcj48WWVhcj4yMDExPC9ZZWFy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</w:fldData>
        </w:fldChar>
      </w:r>
      <w:r>
        <w:rPr>
          <w:szCs w:val="24"/>
        </w:rPr>
        <w:instrText xml:space="preserve"> ADDIN EN.CITE </w:instrText>
      </w:r>
      <w:r>
        <w:rPr>
          <w:szCs w:val="24"/>
        </w:rPr>
        <w:fldChar w:fldCharType="begin">
          <w:fldData xml:space="preserve">PEVuZE5vdGU+PENpdGU+PEF1dGhvcj5OaXNoaW1vdG88L0F1dGhvcj48WWVhcj4yMDExPC9ZZWFy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</w:fldData>
        </w:fldChar>
      </w:r>
      <w:r>
        <w:rPr>
          <w:szCs w:val="24"/>
        </w:rPr>
        <w:instrText xml:space="preserve"> ADDIN EN.CITE.DATA </w:instrText>
      </w:r>
      <w:r>
        <w:rPr>
          <w:szCs w:val="24"/>
        </w:rPr>
      </w:r>
      <w:r>
        <w:rPr>
          <w:szCs w:val="24"/>
        </w:rPr>
        <w:fldChar w:fldCharType="end"/>
      </w:r>
      <w:r w:rsidR="00C7392F">
        <w:rPr>
          <w:szCs w:val="24"/>
        </w:rPr>
      </w:r>
      <w:r w:rsidR="00C7392F">
        <w:rPr>
          <w:szCs w:val="24"/>
        </w:rPr>
        <w:fldChar w:fldCharType="separate"/>
      </w:r>
      <w:r w:rsidR="0034467A">
        <w:rPr>
          <w:noProof/>
          <w:szCs w:val="24"/>
        </w:rPr>
        <w:t>(</w:t>
      </w:r>
      <w:hyperlink w:anchor="_ENREF_33" w:tooltip="Thirion, 2006 #5790" w:history="1">
        <w:r>
          <w:rPr>
            <w:noProof/>
            <w:szCs w:val="24"/>
          </w:rPr>
          <w:t>Thirion et al., 2006</w:t>
        </w:r>
      </w:hyperlink>
      <w:r w:rsidR="0034467A">
        <w:rPr>
          <w:noProof/>
          <w:szCs w:val="24"/>
        </w:rPr>
        <w:t xml:space="preserve">; </w:t>
      </w:r>
      <w:hyperlink w:anchor="_ENREF_19" w:tooltip="Miyawaki, 2008 #132" w:history="1">
        <w:r>
          <w:rPr>
            <w:noProof/>
            <w:szCs w:val="24"/>
          </w:rPr>
          <w:t>Miyawaki et al., 2008</w:t>
        </w:r>
      </w:hyperlink>
      <w:r w:rsidR="0034467A">
        <w:rPr>
          <w:noProof/>
          <w:szCs w:val="24"/>
        </w:rPr>
        <w:t xml:space="preserve">; </w:t>
      </w:r>
      <w:hyperlink w:anchor="_ENREF_24" w:tooltip="Naselaris, 2009 #5787" w:history="1">
        <w:r>
          <w:rPr>
            <w:noProof/>
            <w:szCs w:val="24"/>
          </w:rPr>
          <w:t>Naselaris et al., 2009</w:t>
        </w:r>
      </w:hyperlink>
      <w:r w:rsidR="0034467A">
        <w:rPr>
          <w:noProof/>
          <w:szCs w:val="24"/>
        </w:rPr>
        <w:t xml:space="preserve">; </w:t>
      </w:r>
      <w:hyperlink w:anchor="_ENREF_25" w:tooltip="Nishimoto, 2011 #118" w:history="1">
        <w:r>
          <w:rPr>
            <w:noProof/>
            <w:szCs w:val="24"/>
          </w:rPr>
          <w:t>Nishimoto et al., 2011</w:t>
        </w:r>
      </w:hyperlink>
      <w:r w:rsidR="0034467A">
        <w:rPr>
          <w:noProof/>
          <w:szCs w:val="24"/>
        </w:rPr>
        <w:t>)</w:t>
      </w:r>
      <w:r w:rsidR="00C7392F">
        <w:rPr>
          <w:szCs w:val="24"/>
        </w:rPr>
        <w:fldChar w:fldCharType="end"/>
      </w:r>
      <w:r w:rsidR="00C7392F">
        <w:rPr>
          <w:szCs w:val="24"/>
        </w:rPr>
        <w:t xml:space="preserve">.  </w:t>
      </w:r>
      <w:r w:rsidR="00F83E5E">
        <w:rPr>
          <w:szCs w:val="24"/>
        </w:rPr>
        <w:t xml:space="preserve">While the identification performance of our </w:t>
      </w:r>
      <w:r w:rsidR="00B809DD">
        <w:rPr>
          <w:szCs w:val="24"/>
        </w:rPr>
        <w:t xml:space="preserve">technique </w:t>
      </w:r>
      <w:r w:rsidR="00F83E5E">
        <w:rPr>
          <w:szCs w:val="24"/>
        </w:rPr>
        <w:t>was</w:t>
      </w:r>
      <w:r w:rsidR="00974F79">
        <w:rPr>
          <w:szCs w:val="24"/>
        </w:rPr>
        <w:t xml:space="preserve"> very near perfect</w:t>
      </w:r>
      <w:del w:id="84" w:author="Kelly Chang" w:date="2017-03-26T18:35:00Z">
        <w:r w:rsidR="00F83E5E" w:rsidDel="006801C2">
          <w:rPr>
            <w:szCs w:val="24"/>
          </w:rPr>
          <w:delText>,</w:delText>
        </w:r>
      </w:del>
      <w:r w:rsidR="00F83E5E">
        <w:rPr>
          <w:szCs w:val="24"/>
        </w:rPr>
        <w:t xml:space="preserve"> (98.5 -100</w:t>
      </w:r>
      <w:r w:rsidR="00293D97">
        <w:rPr>
          <w:szCs w:val="24"/>
        </w:rPr>
        <w:t xml:space="preserve"> </w:t>
      </w:r>
      <w:r w:rsidR="00F83E5E">
        <w:rPr>
          <w:szCs w:val="24"/>
        </w:rPr>
        <w:t>% correct identification)</w:t>
      </w:r>
      <w:r w:rsidR="00F81402">
        <w:rPr>
          <w:szCs w:val="24"/>
        </w:rPr>
        <w:t>, i</w:t>
      </w:r>
      <w:r w:rsidR="00F83E5E">
        <w:rPr>
          <w:szCs w:val="24"/>
        </w:rPr>
        <w:t xml:space="preserve">t </w:t>
      </w:r>
      <w:r w:rsidR="00293D97">
        <w:rPr>
          <w:szCs w:val="24"/>
        </w:rPr>
        <w:t>was</w:t>
      </w:r>
      <w:r w:rsidR="00F83E5E">
        <w:rPr>
          <w:szCs w:val="24"/>
        </w:rPr>
        <w:t xml:space="preserve"> our</w:t>
      </w:r>
      <w:r w:rsidR="007309B1">
        <w:rPr>
          <w:szCs w:val="24"/>
        </w:rPr>
        <w:t xml:space="preserve"> ability to </w:t>
      </w:r>
      <w:r w:rsidR="007309B1" w:rsidRPr="00C7392F">
        <w:rPr>
          <w:i/>
          <w:szCs w:val="24"/>
        </w:rPr>
        <w:t>reconstruct</w:t>
      </w:r>
      <w:r w:rsidR="007309B1">
        <w:rPr>
          <w:szCs w:val="24"/>
        </w:rPr>
        <w:t xml:space="preserve"> novel auditory stimuli </w:t>
      </w:r>
      <w:r w:rsidR="00293D97">
        <w:rPr>
          <w:szCs w:val="24"/>
        </w:rPr>
        <w:t xml:space="preserve">that allowed us to examine </w:t>
      </w:r>
      <w:r w:rsidR="00C771D2">
        <w:rPr>
          <w:szCs w:val="24"/>
        </w:rPr>
        <w:t xml:space="preserve">the validity of our tonotopic </w:t>
      </w:r>
      <w:r w:rsidR="00C7392F">
        <w:rPr>
          <w:szCs w:val="24"/>
        </w:rPr>
        <w:t>encoding model. W</w:t>
      </w:r>
      <w:r w:rsidR="00A850C0">
        <w:rPr>
          <w:szCs w:val="24"/>
        </w:rPr>
        <w:t>e</w:t>
      </w:r>
      <w:r w:rsidR="00B809DD">
        <w:rPr>
          <w:szCs w:val="24"/>
        </w:rPr>
        <w:t xml:space="preserve"> were able to</w:t>
      </w:r>
      <w:r w:rsidR="00A850C0">
        <w:rPr>
          <w:szCs w:val="24"/>
        </w:rPr>
        <w:t xml:space="preserve"> recon</w:t>
      </w:r>
      <w:r w:rsidR="00B809DD">
        <w:rPr>
          <w:szCs w:val="24"/>
        </w:rPr>
        <w:t xml:space="preserve">struct the </w:t>
      </w:r>
      <w:r w:rsidR="00B809DD">
        <w:rPr>
          <w:szCs w:val="24"/>
        </w:rPr>
        <w:lastRenderedPageBreak/>
        <w:t xml:space="preserve">perceived song-like stimuli of all three subjects within </w:t>
      </w:r>
      <w:r w:rsidR="007309B1">
        <w:rPr>
          <w:rFonts w:eastAsiaTheme="minorHAnsi" w:cs="Minion-Regular"/>
          <w:szCs w:val="24"/>
        </w:rPr>
        <w:t>a half of an octave or less</w:t>
      </w:r>
      <w:r w:rsidR="00C7392F">
        <w:rPr>
          <w:rFonts w:eastAsiaTheme="minorHAnsi" w:cs="Minion-Regular"/>
          <w:szCs w:val="24"/>
        </w:rPr>
        <w:t xml:space="preserve">, with little evidence of systematic biases in frequency estimation. </w:t>
      </w:r>
    </w:p>
    <w:p w14:paraId="3C91999E" w14:textId="77777777" w:rsidR="00883B63" w:rsidRDefault="00883B63" w:rsidP="00883B63">
      <w:pPr>
        <w:spacing w:after="0"/>
        <w:ind w:firstLine="0"/>
        <w:rPr>
          <w:szCs w:val="24"/>
        </w:rPr>
      </w:pPr>
    </w:p>
    <w:p w14:paraId="38BF1652" w14:textId="54239552" w:rsidR="00883B63" w:rsidRDefault="00883B63" w:rsidP="00883B63">
      <w:pPr>
        <w:spacing w:after="0"/>
        <w:rPr>
          <w:szCs w:val="24"/>
        </w:rPr>
      </w:pPr>
      <w:r>
        <w:rPr>
          <w:szCs w:val="24"/>
        </w:rPr>
        <w:t xml:space="preserve">It is well known that neurons in auditory cortex respond selectively to stimulus dimensions other than frequency, including spectral and temporal modulation rate </w:t>
      </w:r>
      <w:r>
        <w:rPr>
          <w:szCs w:val="24"/>
        </w:rPr>
        <w:fldChar w:fldCharType="begin">
          <w:fldData xml:space="preserve">PEVuZE5vdGU+PENpdGU+PEF1dGhvcj5TY2jDtm53aWVzbmVyPC9BdXRob3I+PFllYXI+MjAwOTwv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</w:fldData>
        </w:fldChar>
      </w:r>
      <w:r>
        <w:rPr>
          <w:szCs w:val="24"/>
        </w:rPr>
        <w:instrText xml:space="preserve"> ADDIN EN.CITE </w:instrText>
      </w:r>
      <w:r>
        <w:rPr>
          <w:szCs w:val="24"/>
        </w:rPr>
        <w:fldChar w:fldCharType="begin">
          <w:fldData xml:space="preserve">PEVuZE5vdGU+PENpdGU+PEF1dGhvcj5TY2jDtm53aWVzbmVyPC9BdXRob3I+PFllYXI+MjAwOTwv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</w:fldData>
        </w:fldChar>
      </w:r>
      <w:r>
        <w:rPr>
          <w:szCs w:val="24"/>
        </w:rPr>
        <w:instrText xml:space="preserve"> ADDIN EN.CITE.DATA </w:instrText>
      </w:r>
      <w:r>
        <w:rPr>
          <w:szCs w:val="24"/>
        </w:rPr>
      </w:r>
      <w:r>
        <w:rPr>
          <w:szCs w:val="24"/>
        </w:rPr>
        <w:fldChar w:fldCharType="end"/>
      </w:r>
      <w:r>
        <w:rPr>
          <w:szCs w:val="24"/>
        </w:rPr>
      </w:r>
      <w:r>
        <w:rPr>
          <w:szCs w:val="24"/>
        </w:rPr>
        <w:fldChar w:fldCharType="separate"/>
      </w:r>
      <w:r>
        <w:rPr>
          <w:noProof/>
          <w:szCs w:val="24"/>
        </w:rPr>
        <w:t>(</w:t>
      </w:r>
      <w:r w:rsidR="00504249">
        <w:fldChar w:fldCharType="begin"/>
      </w:r>
      <w:r w:rsidR="00504249">
        <w:instrText xml:space="preserve"> HYPERLINK \l "_ENREF_28" \o "Schönwiesner, 2009 #125" </w:instrText>
      </w:r>
      <w:r w:rsidR="00504249">
        <w:fldChar w:fldCharType="separate"/>
      </w:r>
      <w:r>
        <w:rPr>
          <w:noProof/>
          <w:szCs w:val="24"/>
        </w:rPr>
        <w:t xml:space="preserve">Schönwiesner </w:t>
      </w:r>
      <w:del w:id="85" w:author="Kelly Chang" w:date="2017-03-26T18:36:00Z">
        <w:r w:rsidDel="00370CA7">
          <w:rPr>
            <w:noProof/>
            <w:szCs w:val="24"/>
          </w:rPr>
          <w:delText xml:space="preserve">and </w:delText>
        </w:r>
      </w:del>
      <w:ins w:id="86" w:author="Kelly Chang" w:date="2017-03-26T18:36:00Z">
        <w:r w:rsidR="00370CA7">
          <w:rPr>
            <w:noProof/>
            <w:szCs w:val="24"/>
          </w:rPr>
          <w:t xml:space="preserve">&amp; </w:t>
        </w:r>
      </w:ins>
      <w:r>
        <w:rPr>
          <w:noProof/>
          <w:szCs w:val="24"/>
        </w:rPr>
        <w:t>Zatorre, 2009</w:t>
      </w:r>
      <w:r w:rsidR="00504249">
        <w:rPr>
          <w:noProof/>
          <w:szCs w:val="24"/>
        </w:rPr>
        <w:fldChar w:fldCharType="end"/>
      </w:r>
      <w:r>
        <w:rPr>
          <w:noProof/>
          <w:szCs w:val="24"/>
        </w:rPr>
        <w:t xml:space="preserve">; </w:t>
      </w:r>
      <w:hyperlink w:anchor="_ENREF_27" w:tooltip="Santoro, 2014 #122" w:history="1">
        <w:r>
          <w:rPr>
            <w:noProof/>
            <w:szCs w:val="24"/>
          </w:rPr>
          <w:t>Santoro et al., 2014</w:t>
        </w:r>
      </w:hyperlink>
      <w:r>
        <w:rPr>
          <w:noProof/>
          <w:szCs w:val="24"/>
        </w:rPr>
        <w:t>)</w:t>
      </w:r>
      <w:r>
        <w:rPr>
          <w:szCs w:val="24"/>
        </w:rPr>
        <w:fldChar w:fldCharType="end"/>
      </w:r>
      <w:r>
        <w:rPr>
          <w:szCs w:val="24"/>
        </w:rPr>
        <w:t xml:space="preserve">, loudness </w:t>
      </w:r>
      <w:r w:rsidRPr="00000F5C">
        <w:rPr>
          <w:szCs w:val="24"/>
        </w:rPr>
        <w:t>XXX</w:t>
      </w:r>
      <w:r>
        <w:rPr>
          <w:szCs w:val="24"/>
        </w:rPr>
        <w:t xml:space="preserve"> and predictability </w:t>
      </w:r>
      <w:r w:rsidRPr="00000F5C">
        <w:rPr>
          <w:szCs w:val="24"/>
        </w:rPr>
        <w:t>XXX</w:t>
      </w:r>
      <w:r>
        <w:rPr>
          <w:szCs w:val="24"/>
        </w:rPr>
        <w:t>. The inclusion of additional dimensions in our analysis would undoubtedly improve our decoding accuracy.  However, our goal was to determine the extent to which stimuli could be reconstructed our predictions of fMRI responses to frequency alone.  Our results demonstrate that our population-based model of voxel-wise frequency tuning is quite accurate, considering that the model assumes a simple unimodal Gaussian-shaped tuning curve based on responses to a random stimulus sequence.</w:t>
      </w:r>
    </w:p>
    <w:p w14:paraId="5F6B9074" w14:textId="1B080FC8" w:rsidR="00883B63" w:rsidRPr="00E06AE1" w:rsidRDefault="00E06AE1">
      <w:pPr>
        <w:spacing w:after="0"/>
        <w:ind w:firstLine="0"/>
        <w:rPr>
          <w:i/>
          <w:szCs w:val="24"/>
          <w:rPrChange w:id="87" w:author="IONE FINE" w:date="2016-11-09T14:36:00Z">
            <w:rPr>
              <w:szCs w:val="24"/>
            </w:rPr>
          </w:rPrChange>
        </w:rPr>
        <w:pPrChange w:id="88" w:author="Kelly Chang" w:date="2017-03-26T18:37:00Z">
          <w:pPr>
            <w:spacing w:after="0"/>
          </w:pPr>
        </w:pPrChange>
      </w:pPr>
      <w:ins w:id="89" w:author="IONE FINE" w:date="2016-11-09T14:36:00Z">
        <w:r w:rsidRPr="00E06AE1">
          <w:rPr>
            <w:i/>
            <w:szCs w:val="24"/>
            <w:rPrChange w:id="90" w:author="IONE FINE" w:date="2016-11-09T14:36:00Z">
              <w:rPr>
                <w:szCs w:val="24"/>
              </w:rPr>
            </w:rPrChange>
          </w:rPr>
          <w:t>Limitations of the current study</w:t>
        </w:r>
      </w:ins>
      <w:ins w:id="91" w:author="IONE FINE" w:date="2016-11-09T14:41:00Z">
        <w:r w:rsidR="0076710A">
          <w:rPr>
            <w:i/>
            <w:szCs w:val="24"/>
          </w:rPr>
          <w:t xml:space="preserve"> and future directions</w:t>
        </w:r>
      </w:ins>
    </w:p>
    <w:p w14:paraId="190E5BF2" w14:textId="324E07CC" w:rsidR="00E06AE1" w:rsidRPr="0076710A" w:rsidRDefault="00C771D2" w:rsidP="0076710A">
      <w:pPr>
        <w:spacing w:after="0"/>
        <w:rPr>
          <w:rFonts w:cs="Arial"/>
          <w:rPrChange w:id="92" w:author="IONE FINE" w:date="2016-11-09T14:40:00Z">
            <w:rPr>
              <w:rFonts w:eastAsiaTheme="minorHAnsi" w:cs="Minion-Regular"/>
              <w:szCs w:val="24"/>
            </w:rPr>
          </w:rPrChange>
        </w:rPr>
      </w:pPr>
      <w:r>
        <w:rPr>
          <w:rFonts w:eastAsiaTheme="minorHAnsi" w:cs="Minion-Regular"/>
          <w:szCs w:val="24"/>
        </w:rPr>
        <w:t>As far as future directions are concerned, our results were obtained using relatively sta</w:t>
      </w:r>
      <w:r w:rsidR="00502538">
        <w:rPr>
          <w:rFonts w:eastAsiaTheme="minorHAnsi" w:cs="Minion-Regular"/>
          <w:szCs w:val="24"/>
        </w:rPr>
        <w:t xml:space="preserve">ndard acquisition protocols on </w:t>
      </w:r>
      <w:r>
        <w:rPr>
          <w:rFonts w:eastAsiaTheme="minorHAnsi" w:cs="Minion-Regular"/>
          <w:szCs w:val="24"/>
        </w:rPr>
        <w:t>a 3</w:t>
      </w:r>
      <w:r w:rsidR="00502538">
        <w:rPr>
          <w:rFonts w:eastAsiaTheme="minorHAnsi" w:cs="Minion-Regular"/>
          <w:szCs w:val="24"/>
        </w:rPr>
        <w:t xml:space="preserve"> </w:t>
      </w:r>
      <w:r>
        <w:rPr>
          <w:rFonts w:eastAsiaTheme="minorHAnsi" w:cs="Minion-Regular"/>
          <w:szCs w:val="24"/>
        </w:rPr>
        <w:t>T</w:t>
      </w:r>
      <w:r w:rsidR="00502538">
        <w:rPr>
          <w:rFonts w:eastAsiaTheme="minorHAnsi" w:cs="Minion-Regular"/>
          <w:szCs w:val="24"/>
        </w:rPr>
        <w:t>elsa</w:t>
      </w:r>
      <w:r>
        <w:rPr>
          <w:rFonts w:eastAsiaTheme="minorHAnsi" w:cs="Minion-Regular"/>
          <w:szCs w:val="24"/>
        </w:rPr>
        <w:t xml:space="preserve"> scanner</w:t>
      </w:r>
      <w:ins w:id="93" w:author="IONE FINE" w:date="2016-11-09T14:37:00Z">
        <w:r w:rsidR="00E06AE1">
          <w:rPr>
            <w:rFonts w:eastAsiaTheme="minorHAnsi" w:cs="Minion-Regular"/>
            <w:szCs w:val="24"/>
          </w:rPr>
          <w:t xml:space="preserve">, which limited both temporal and spatial resolution. As a consequence, we used slow tone sequences where the tones remained constant for 2s at a time. </w:t>
        </w:r>
      </w:ins>
      <w:ins w:id="94" w:author="IONE FINE" w:date="2016-11-09T14:38:00Z">
        <w:r w:rsidR="00E06AE1">
          <w:rPr>
            <w:rFonts w:eastAsiaTheme="minorHAnsi" w:cs="Minion-Regular"/>
            <w:szCs w:val="24"/>
          </w:rPr>
          <w:t>Much higher</w:t>
        </w:r>
      </w:ins>
      <w:ins w:id="95" w:author="IONE FINE" w:date="2016-11-09T14:37:00Z">
        <w:r w:rsidR="00E06AE1">
          <w:rPr>
            <w:rFonts w:eastAsiaTheme="minorHAnsi" w:cs="Minion-Regular"/>
            <w:szCs w:val="24"/>
          </w:rPr>
          <w:t xml:space="preserve"> temporal resolution </w:t>
        </w:r>
      </w:ins>
      <w:ins w:id="96" w:author="IONE FINE" w:date="2016-11-09T14:38:00Z">
        <w:r w:rsidR="00E06AE1">
          <w:rPr>
            <w:rFonts w:eastAsiaTheme="minorHAnsi" w:cs="Minion-Regular"/>
            <w:szCs w:val="24"/>
          </w:rPr>
          <w:t>would be needed</w:t>
        </w:r>
      </w:ins>
      <w:ins w:id="97" w:author="IONE FINE" w:date="2016-11-09T14:37:00Z">
        <w:r w:rsidR="00E06AE1">
          <w:rPr>
            <w:rFonts w:eastAsiaTheme="minorHAnsi" w:cs="Minion-Regular"/>
            <w:szCs w:val="24"/>
          </w:rPr>
          <w:t xml:space="preserve"> for reconstructing natural </w:t>
        </w:r>
        <w:del w:id="98" w:author="Kelly Chang" w:date="2017-03-26T18:38:00Z">
          <w:r w:rsidR="00E06AE1" w:rsidDel="0058010A">
            <w:rPr>
              <w:rFonts w:eastAsiaTheme="minorHAnsi" w:cs="Minion-Regular"/>
              <w:szCs w:val="24"/>
            </w:rPr>
            <w:delText>scenes</w:delText>
          </w:r>
        </w:del>
      </w:ins>
      <w:ins w:id="99" w:author="Kelly Chang" w:date="2017-03-26T18:38:00Z">
        <w:r w:rsidR="0058010A">
          <w:rPr>
            <w:rFonts w:eastAsiaTheme="minorHAnsi" w:cs="Minion-Regular"/>
            <w:szCs w:val="24"/>
          </w:rPr>
          <w:t>sound</w:t>
        </w:r>
        <w:r w:rsidR="00FF3FD1">
          <w:rPr>
            <w:rFonts w:eastAsiaTheme="minorHAnsi" w:cs="Minion-Regular"/>
            <w:szCs w:val="24"/>
          </w:rPr>
          <w:t xml:space="preserve"> stimuli</w:t>
        </w:r>
      </w:ins>
      <w:ins w:id="100" w:author="IONE FINE" w:date="2016-11-09T14:37:00Z">
        <w:r w:rsidR="00E06AE1">
          <w:rPr>
            <w:rFonts w:eastAsiaTheme="minorHAnsi" w:cs="Minion-Regular"/>
            <w:szCs w:val="24"/>
          </w:rPr>
          <w:t xml:space="preserve">. </w:t>
        </w:r>
      </w:ins>
      <w:del w:id="101" w:author="IONE FINE" w:date="2016-11-09T14:37:00Z">
        <w:r w:rsidDel="00E06AE1">
          <w:rPr>
            <w:rFonts w:eastAsiaTheme="minorHAnsi" w:cs="Minion-Regular"/>
            <w:szCs w:val="24"/>
          </w:rPr>
          <w:delText xml:space="preserve">. </w:delText>
        </w:r>
      </w:del>
      <w:r>
        <w:rPr>
          <w:rFonts w:eastAsiaTheme="minorHAnsi" w:cs="Minion-Regular"/>
          <w:szCs w:val="24"/>
        </w:rPr>
        <w:t xml:space="preserve">Increased fMRI spatial resolution (especially given the relatively small size of </w:t>
      </w:r>
      <w:r w:rsidR="0083392A">
        <w:rPr>
          <w:rFonts w:eastAsiaTheme="minorHAnsi" w:cs="Minion-Regular"/>
          <w:szCs w:val="24"/>
        </w:rPr>
        <w:t>the PAC</w:t>
      </w:r>
      <w:r>
        <w:rPr>
          <w:rFonts w:eastAsiaTheme="minorHAnsi" w:cs="Minion-Regular"/>
          <w:szCs w:val="24"/>
        </w:rPr>
        <w:t xml:space="preserve"> ) and reductions in measurement noise would likely further improve </w:t>
      </w:r>
      <w:r w:rsidRPr="00A70D07">
        <w:rPr>
          <w:rFonts w:eastAsiaTheme="minorHAnsi" w:cs="Minion-Regular"/>
          <w:szCs w:val="24"/>
        </w:rPr>
        <w:t xml:space="preserve">reconstruction accuracy </w:t>
      </w:r>
      <w:r w:rsidRPr="00A70D07">
        <w:rPr>
          <w:rFonts w:eastAsiaTheme="minorHAnsi" w:cs="Minion-Regular"/>
          <w:szCs w:val="24"/>
        </w:rPr>
        <w:fldChar w:fldCharType="begin"/>
      </w:r>
      <w:r w:rsidRPr="00A70D07">
        <w:rPr>
          <w:rFonts w:eastAsiaTheme="minorHAnsi" w:cs="Minion-Regular"/>
          <w:szCs w:val="24"/>
        </w:rPr>
        <w:instrText xml:space="preserve"> ADDIN EN.CITE &lt;EndNote&gt;&lt;Cite&gt;&lt;Author&gt;Kay&lt;/Author&gt;&lt;Year&gt;2009&lt;/Year&gt;&lt;RecNum&gt;119&lt;/RecNum&gt;&lt;DisplayText&gt;(Kay and Gallant, 2009)&lt;/DisplayText&gt;&lt;record&gt;&lt;rec-number&gt;119&lt;/rec-number&gt;&lt;foreign-keys&gt;&lt;key app="EN" db-id="sex9ffrdj9s929er9xm59xwvewxx2d9vs55t"&gt;119&lt;/key&gt;&lt;/foreign-keys&gt;&lt;ref-type name="Journal Article"&gt;17&lt;/ref-type&gt;&lt;contributors&gt;&lt;authors&gt;&lt;author&gt;Kay, Kendrick N.&lt;/author&gt;&lt;author&gt;Gallant, Jack L.&lt;/author&gt;&lt;/authors&gt;&lt;/contributors&gt;&lt;titles&gt;&lt;title&gt;I can see what you see&lt;/title&gt;&lt;secondary-title&gt;Nat Neurosci&lt;/secondary-title&gt;&lt;/titles&gt;&lt;periodical&gt;&lt;full-title&gt;Nat Neurosci&lt;/full-title&gt;&lt;abbr-1&gt;Nature neuroscience&lt;/abbr-1&gt;&lt;/periodical&gt;&lt;pages&gt;245-245&lt;/pages&gt;&lt;volume&gt;12&lt;/volume&gt;&lt;number&gt;3&lt;/number&gt;&lt;dates&gt;&lt;year&gt;2009&lt;/year&gt;&lt;pub-dates&gt;&lt;date&gt;03//print&lt;/date&gt;&lt;/pub-dates&gt;&lt;/dates&gt;&lt;publisher&gt;Nature Publishing Group&lt;/publisher&gt;&lt;isbn&gt;1097-6256&lt;/isbn&gt;&lt;work-type&gt;10.1038/nn0309-245&lt;/work-type&gt;&lt;urls&gt;&lt;related-urls&gt;&lt;url&gt;http://dx.doi.org/10.1038/nn0309-245&lt;/url&gt;&lt;/related-urls&gt;&lt;/urls&gt;&lt;/record&gt;&lt;/Cite&gt;&lt;/EndNote&gt;</w:instrText>
      </w:r>
      <w:r w:rsidRPr="00A70D07">
        <w:rPr>
          <w:rFonts w:eastAsiaTheme="minorHAnsi" w:cs="Minion-Regular"/>
          <w:szCs w:val="24"/>
        </w:rPr>
        <w:fldChar w:fldCharType="separate"/>
      </w:r>
      <w:r w:rsidRPr="00A70D07">
        <w:rPr>
          <w:rFonts w:eastAsiaTheme="minorHAnsi" w:cs="Minion-Regular"/>
          <w:noProof/>
          <w:szCs w:val="24"/>
        </w:rPr>
        <w:t>(</w:t>
      </w:r>
      <w:r w:rsidR="00504249">
        <w:fldChar w:fldCharType="begin"/>
      </w:r>
      <w:r w:rsidR="00504249">
        <w:instrText xml:space="preserve"> HYPERLINK \l "_ENREF_13" \o "Kay, 2009 #119" </w:instrText>
      </w:r>
      <w:r w:rsidR="00504249">
        <w:fldChar w:fldCharType="separate"/>
      </w:r>
      <w:r w:rsidR="00883B63" w:rsidRPr="00A70D07">
        <w:rPr>
          <w:rFonts w:eastAsiaTheme="minorHAnsi" w:cs="Minion-Regular"/>
          <w:noProof/>
          <w:szCs w:val="24"/>
        </w:rPr>
        <w:t xml:space="preserve">Kay </w:t>
      </w:r>
      <w:del w:id="102" w:author="Kelly Chang" w:date="2017-03-26T18:38:00Z">
        <w:r w:rsidR="00883B63" w:rsidRPr="00A70D07" w:rsidDel="00635BA1">
          <w:rPr>
            <w:rFonts w:eastAsiaTheme="minorHAnsi" w:cs="Minion-Regular"/>
            <w:noProof/>
            <w:szCs w:val="24"/>
          </w:rPr>
          <w:delText xml:space="preserve">and </w:delText>
        </w:r>
      </w:del>
      <w:ins w:id="103" w:author="Kelly Chang" w:date="2017-03-26T18:38:00Z">
        <w:r w:rsidR="00635BA1">
          <w:rPr>
            <w:rFonts w:eastAsiaTheme="minorHAnsi" w:cs="Minion-Regular"/>
            <w:noProof/>
            <w:szCs w:val="24"/>
          </w:rPr>
          <w:t>&amp;</w:t>
        </w:r>
        <w:r w:rsidR="00635BA1" w:rsidRPr="00A70D07">
          <w:rPr>
            <w:rFonts w:eastAsiaTheme="minorHAnsi" w:cs="Minion-Regular"/>
            <w:noProof/>
            <w:szCs w:val="24"/>
          </w:rPr>
          <w:t xml:space="preserve"> </w:t>
        </w:r>
      </w:ins>
      <w:r w:rsidR="00883B63" w:rsidRPr="00A70D07">
        <w:rPr>
          <w:rFonts w:eastAsiaTheme="minorHAnsi" w:cs="Minion-Regular"/>
          <w:noProof/>
          <w:szCs w:val="24"/>
        </w:rPr>
        <w:t>Gallant, 2009</w:t>
      </w:r>
      <w:r w:rsidR="00504249">
        <w:rPr>
          <w:rFonts w:eastAsiaTheme="minorHAnsi" w:cs="Minion-Regular"/>
          <w:noProof/>
          <w:szCs w:val="24"/>
        </w:rPr>
        <w:fldChar w:fldCharType="end"/>
      </w:r>
      <w:r w:rsidRPr="00A70D07">
        <w:rPr>
          <w:rFonts w:eastAsiaTheme="minorHAnsi" w:cs="Minion-Regular"/>
          <w:noProof/>
          <w:szCs w:val="24"/>
        </w:rPr>
        <w:t>)</w:t>
      </w:r>
      <w:r w:rsidRPr="00A70D07">
        <w:rPr>
          <w:rFonts w:eastAsiaTheme="minorHAnsi" w:cs="Minion-Regular"/>
          <w:szCs w:val="24"/>
        </w:rPr>
        <w:fldChar w:fldCharType="end"/>
      </w:r>
      <w:r w:rsidRPr="00A70D07">
        <w:rPr>
          <w:rFonts w:eastAsiaTheme="minorHAnsi" w:cs="Minion-Regular"/>
          <w:szCs w:val="24"/>
        </w:rPr>
        <w:t>.</w:t>
      </w:r>
      <w:r w:rsidR="00502538">
        <w:rPr>
          <w:rFonts w:eastAsiaTheme="minorHAnsi" w:cs="Minion-Regular"/>
          <w:szCs w:val="24"/>
        </w:rPr>
        <w:t xml:space="preserve"> </w:t>
      </w:r>
      <w:del w:id="104" w:author="IONE FINE" w:date="2016-11-09T14:39:00Z">
        <w:r w:rsidR="00502538" w:rsidDel="00E06AE1">
          <w:rPr>
            <w:rFonts w:eastAsiaTheme="minorHAnsi" w:cs="Minion-Regular"/>
            <w:szCs w:val="24"/>
          </w:rPr>
          <w:delText xml:space="preserve">Further improvements might also be made by </w:delText>
        </w:r>
        <w:r w:rsidR="00502538" w:rsidDel="00E06AE1">
          <w:rPr>
            <w:rFonts w:cs="Arial"/>
          </w:rPr>
          <w:delText xml:space="preserve">developing more sophisticated decoding models to include (for example) spatiotemporal non-linearities and/or expectation and habituation effects. Such models will likely require the use of more diverse auditory sequences specifically designed to elicit these phenomenon. </w:delText>
        </w:r>
      </w:del>
    </w:p>
    <w:p w14:paraId="1CECC25B" w14:textId="09C6B9CA" w:rsidR="0076710A" w:rsidRDefault="00502538" w:rsidP="006E707E">
      <w:pPr>
        <w:spacing w:after="0"/>
        <w:rPr>
          <w:ins w:id="105" w:author="IONE FINE" w:date="2016-11-09T14:41:00Z"/>
          <w:rFonts w:eastAsiaTheme="minorHAnsi" w:cs="AdvP7C2E"/>
          <w:color w:val="231F20"/>
          <w:szCs w:val="24"/>
        </w:rPr>
      </w:pPr>
      <w:del w:id="106" w:author="IONE FINE" w:date="2016-11-09T14:36:00Z">
        <w:r w:rsidDel="00E06AE1">
          <w:rPr>
            <w:szCs w:val="24"/>
          </w:rPr>
          <w:delText>Finally</w:delText>
        </w:r>
      </w:del>
      <w:ins w:id="107" w:author="IONE FINE" w:date="2016-11-09T14:36:00Z">
        <w:r w:rsidR="00E06AE1">
          <w:rPr>
            <w:szCs w:val="24"/>
          </w:rPr>
          <w:t>Second</w:t>
        </w:r>
      </w:ins>
      <w:r>
        <w:rPr>
          <w:szCs w:val="24"/>
        </w:rPr>
        <w:t xml:space="preserve">, we only considered voxel </w:t>
      </w:r>
      <w:r w:rsidRPr="006E429A">
        <w:rPr>
          <w:szCs w:val="24"/>
        </w:rPr>
        <w:t xml:space="preserve">tuning along </w:t>
      </w:r>
      <w:r>
        <w:rPr>
          <w:szCs w:val="24"/>
        </w:rPr>
        <w:t xml:space="preserve">the single dimension of frequency. Other auditory fMRI studies have developed more complex encoding models </w:t>
      </w:r>
      <w:ins w:id="108" w:author="IONE FINE" w:date="2016-11-09T14:39:00Z">
        <w:r w:rsidR="00E06AE1">
          <w:rPr>
            <w:rFonts w:cs="Arial"/>
          </w:rPr>
          <w:t xml:space="preserve">that include (for </w:t>
        </w:r>
        <w:r w:rsidR="00E06AE1">
          <w:rPr>
            <w:rFonts w:cs="Arial"/>
          </w:rPr>
          <w:lastRenderedPageBreak/>
          <w:t>example) spatiotemporal non-linearities</w:t>
        </w:r>
      </w:ins>
      <w:ins w:id="109" w:author="IONE FINE" w:date="2016-11-09T14:42:00Z">
        <w:r w:rsidR="0076710A">
          <w:rPr>
            <w:rFonts w:cs="Arial"/>
          </w:rPr>
          <w:t xml:space="preserve">. </w:t>
        </w:r>
      </w:ins>
      <w:ins w:id="110" w:author="IONE FINE" w:date="2016-11-09T14:39:00Z">
        <w:r w:rsidR="0076710A">
          <w:rPr>
            <w:rFonts w:cs="Arial"/>
          </w:rPr>
          <w:t xml:space="preserve"> </w:t>
        </w:r>
      </w:ins>
      <w:ins w:id="111" w:author="IONE FINE" w:date="2016-11-09T14:42:00Z">
        <w:r w:rsidR="0076710A">
          <w:rPr>
            <w:rFonts w:cs="Arial"/>
          </w:rPr>
          <w:t>E</w:t>
        </w:r>
      </w:ins>
      <w:ins w:id="112" w:author="IONE FINE" w:date="2016-11-09T14:39:00Z">
        <w:r w:rsidR="00E06AE1">
          <w:rPr>
            <w:rFonts w:cs="Arial"/>
          </w:rPr>
          <w:t>xpectation and</w:t>
        </w:r>
      </w:ins>
      <w:ins w:id="113" w:author="IONE FINE" w:date="2016-11-09T14:42:00Z">
        <w:r w:rsidR="0076710A">
          <w:rPr>
            <w:rFonts w:cs="Arial"/>
          </w:rPr>
          <w:t>/or</w:t>
        </w:r>
      </w:ins>
      <w:ins w:id="114" w:author="IONE FINE" w:date="2016-11-09T14:39:00Z">
        <w:r w:rsidR="00E06AE1">
          <w:rPr>
            <w:rFonts w:cs="Arial"/>
          </w:rPr>
          <w:t xml:space="preserve"> habituation effects</w:t>
        </w:r>
      </w:ins>
      <w:ins w:id="115" w:author="IONE FINE" w:date="2016-11-09T14:42:00Z">
        <w:r w:rsidR="0076710A">
          <w:rPr>
            <w:rFonts w:cs="Arial"/>
          </w:rPr>
          <w:t xml:space="preserve"> are also likely to play an important role</w:t>
        </w:r>
      </w:ins>
      <w:ins w:id="116" w:author="IONE FINE" w:date="2016-11-09T14:40:00Z">
        <w:r w:rsidR="00E06AE1">
          <w:rPr>
            <w:rFonts w:cs="Arial"/>
          </w:rPr>
          <w:t xml:space="preserve">. </w:t>
        </w:r>
      </w:ins>
      <w:ins w:id="117" w:author="IONE FINE" w:date="2016-11-09T14:42:00Z">
        <w:r w:rsidR="0076710A">
          <w:rPr>
            <w:rFonts w:cs="Arial"/>
          </w:rPr>
          <w:t>Thus,</w:t>
        </w:r>
      </w:ins>
      <w:ins w:id="118" w:author="IONE FINE" w:date="2016-11-09T14:40:00Z">
        <w:r w:rsidR="00E06AE1">
          <w:rPr>
            <w:rFonts w:cs="Arial"/>
          </w:rPr>
          <w:t xml:space="preserve"> </w:t>
        </w:r>
      </w:ins>
      <w:ins w:id="119" w:author="IONE FINE" w:date="2016-11-09T14:42:00Z">
        <w:r w:rsidR="0076710A">
          <w:rPr>
            <w:rFonts w:cs="Arial"/>
          </w:rPr>
          <w:t xml:space="preserve">it is likely that much </w:t>
        </w:r>
      </w:ins>
      <w:ins w:id="120" w:author="IONE FINE" w:date="2016-11-09T14:40:00Z">
        <w:r w:rsidR="00E06AE1">
          <w:rPr>
            <w:rFonts w:cs="Arial"/>
          </w:rPr>
          <w:t xml:space="preserve">more sophisticated models </w:t>
        </w:r>
      </w:ins>
      <w:ins w:id="121" w:author="IONE FINE" w:date="2016-11-09T14:43:00Z">
        <w:r w:rsidR="0076710A">
          <w:rPr>
            <w:rFonts w:cs="Arial"/>
          </w:rPr>
          <w:t xml:space="preserve">(similar to those being developed in the visual domain XXX) </w:t>
        </w:r>
      </w:ins>
      <w:ins w:id="122" w:author="IONE FINE" w:date="2016-11-09T14:40:00Z">
        <w:r w:rsidR="00E06AE1">
          <w:rPr>
            <w:rFonts w:cs="Arial"/>
          </w:rPr>
          <w:t xml:space="preserve">will be necessary to </w:t>
        </w:r>
        <w:r w:rsidR="0076710A">
          <w:rPr>
            <w:szCs w:val="24"/>
          </w:rPr>
          <w:t xml:space="preserve">describe cortical responses to the </w:t>
        </w:r>
      </w:ins>
      <w:del w:id="123" w:author="IONE FINE" w:date="2016-11-09T14:40:00Z">
        <w:r w:rsidDel="00E06AE1">
          <w:rPr>
            <w:szCs w:val="24"/>
          </w:rPr>
          <w:delText xml:space="preserve">that include the </w:delText>
        </w:r>
      </w:del>
      <w:r>
        <w:rPr>
          <w:szCs w:val="24"/>
        </w:rPr>
        <w:t xml:space="preserve">spectro-temporal modulations common to natural sound stimuli </w:t>
      </w:r>
      <w:r w:rsidRPr="006E429A">
        <w:rPr>
          <w:szCs w:val="24"/>
        </w:rPr>
        <w:fldChar w:fldCharType="begin">
          <w:fldData xml:space="preserve">PEVuZE5vdGU+PENpdGU+PEF1dGhvcj5TY2jDtm53aWVzbmVyPC9BdXRob3I+PFllYXI+MjAwOTwv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</w:fldData>
        </w:fldChar>
      </w:r>
      <w:r w:rsidR="0034467A">
        <w:rPr>
          <w:szCs w:val="24"/>
        </w:rPr>
        <w:instrText xml:space="preserve"> ADDIN EN.CITE </w:instrText>
      </w:r>
      <w:r w:rsidR="0034467A">
        <w:rPr>
          <w:szCs w:val="24"/>
        </w:rPr>
        <w:fldChar w:fldCharType="begin">
          <w:fldData xml:space="preserve">PEVuZE5vdGU+PENpdGU+PEF1dGhvcj5TY2jDtm53aWVzbmVyPC9BdXRob3I+PFllYXI+MjAwOTwv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</w:fldData>
        </w:fldChar>
      </w:r>
      <w:r w:rsidR="0034467A">
        <w:rPr>
          <w:szCs w:val="24"/>
        </w:rPr>
        <w:instrText xml:space="preserve"> ADDIN EN.CITE.DATA </w:instrText>
      </w:r>
      <w:r w:rsidR="0034467A">
        <w:rPr>
          <w:szCs w:val="24"/>
        </w:rPr>
      </w:r>
      <w:r w:rsidR="0034467A">
        <w:rPr>
          <w:szCs w:val="24"/>
        </w:rPr>
        <w:fldChar w:fldCharType="end"/>
      </w:r>
      <w:r w:rsidRPr="006E429A">
        <w:rPr>
          <w:szCs w:val="24"/>
        </w:rPr>
      </w:r>
      <w:r w:rsidRPr="006E429A">
        <w:rPr>
          <w:szCs w:val="24"/>
        </w:rPr>
        <w:fldChar w:fldCharType="separate"/>
      </w:r>
      <w:r w:rsidR="0034467A">
        <w:rPr>
          <w:noProof/>
          <w:szCs w:val="24"/>
        </w:rPr>
        <w:t>(</w:t>
      </w:r>
      <w:r w:rsidR="00504249">
        <w:fldChar w:fldCharType="begin"/>
      </w:r>
      <w:r w:rsidR="00504249">
        <w:instrText xml:space="preserve"> HYPERLINK \l "_ENREF_28" \o "Schönwiesner, 2009 #125" </w:instrText>
      </w:r>
      <w:r w:rsidR="00504249">
        <w:fldChar w:fldCharType="separate"/>
      </w:r>
      <w:r w:rsidR="00883B63">
        <w:rPr>
          <w:noProof/>
          <w:szCs w:val="24"/>
        </w:rPr>
        <w:t xml:space="preserve">Schönwiesner </w:t>
      </w:r>
      <w:del w:id="124" w:author="Kelly Chang" w:date="2017-03-26T18:40:00Z">
        <w:r w:rsidR="00883B63" w:rsidDel="00202EED">
          <w:rPr>
            <w:noProof/>
            <w:szCs w:val="24"/>
          </w:rPr>
          <w:delText xml:space="preserve">and </w:delText>
        </w:r>
      </w:del>
      <w:ins w:id="125" w:author="Kelly Chang" w:date="2017-03-26T18:40:00Z">
        <w:r w:rsidR="00202EED">
          <w:rPr>
            <w:noProof/>
            <w:szCs w:val="24"/>
          </w:rPr>
          <w:t xml:space="preserve">&amp; </w:t>
        </w:r>
      </w:ins>
      <w:r w:rsidR="00883B63">
        <w:rPr>
          <w:noProof/>
          <w:szCs w:val="24"/>
        </w:rPr>
        <w:t>Zatorre, 2009</w:t>
      </w:r>
      <w:r w:rsidR="00504249">
        <w:rPr>
          <w:noProof/>
          <w:szCs w:val="24"/>
        </w:rPr>
        <w:fldChar w:fldCharType="end"/>
      </w:r>
      <w:r w:rsidR="0034467A">
        <w:rPr>
          <w:noProof/>
          <w:szCs w:val="24"/>
        </w:rPr>
        <w:t xml:space="preserve">; </w:t>
      </w:r>
      <w:hyperlink w:anchor="_ENREF_20" w:tooltip="Moerel, 2012 #6" w:history="1">
        <w:r w:rsidR="00883B63">
          <w:rPr>
            <w:noProof/>
            <w:szCs w:val="24"/>
          </w:rPr>
          <w:t>Moerel et al., 2012</w:t>
        </w:r>
      </w:hyperlink>
      <w:r w:rsidR="0034467A">
        <w:rPr>
          <w:noProof/>
          <w:szCs w:val="24"/>
        </w:rPr>
        <w:t xml:space="preserve">; </w:t>
      </w:r>
      <w:hyperlink w:anchor="_ENREF_22" w:tooltip="Moerel, 2013 #63" w:history="1">
        <w:r w:rsidR="00883B63">
          <w:rPr>
            <w:noProof/>
            <w:szCs w:val="24"/>
          </w:rPr>
          <w:t>2013</w:t>
        </w:r>
      </w:hyperlink>
      <w:r w:rsidR="0034467A">
        <w:rPr>
          <w:noProof/>
          <w:szCs w:val="24"/>
        </w:rPr>
        <w:t xml:space="preserve">; </w:t>
      </w:r>
      <w:hyperlink w:anchor="_ENREF_27" w:tooltip="Santoro, 2014 #122" w:history="1">
        <w:r w:rsidR="00883B63">
          <w:rPr>
            <w:noProof/>
            <w:szCs w:val="24"/>
          </w:rPr>
          <w:t>Santoro et al., 2014</w:t>
        </w:r>
      </w:hyperlink>
      <w:r w:rsidR="0034467A">
        <w:rPr>
          <w:noProof/>
          <w:szCs w:val="24"/>
        </w:rPr>
        <w:t>)</w:t>
      </w:r>
      <w:r w:rsidRPr="006E429A">
        <w:rPr>
          <w:szCs w:val="24"/>
        </w:rPr>
        <w:fldChar w:fldCharType="end"/>
      </w:r>
      <w:r>
        <w:rPr>
          <w:szCs w:val="24"/>
        </w:rPr>
        <w:t>.</w:t>
      </w:r>
      <w:r>
        <w:rPr>
          <w:rFonts w:cs="Arial"/>
        </w:rPr>
        <w:t xml:space="preserve"> A </w:t>
      </w:r>
      <w:r w:rsidR="007E7655">
        <w:rPr>
          <w:szCs w:val="24"/>
        </w:rPr>
        <w:t xml:space="preserve">natural extension </w:t>
      </w:r>
      <w:r>
        <w:rPr>
          <w:szCs w:val="24"/>
        </w:rPr>
        <w:t>to</w:t>
      </w:r>
      <w:r w:rsidR="00D7294C">
        <w:rPr>
          <w:szCs w:val="24"/>
        </w:rPr>
        <w:t xml:space="preserve"> our research would be to </w:t>
      </w:r>
      <w:r>
        <w:rPr>
          <w:szCs w:val="24"/>
        </w:rPr>
        <w:t>ex</w:t>
      </w:r>
      <w:r w:rsidR="007E7655">
        <w:rPr>
          <w:szCs w:val="24"/>
        </w:rPr>
        <w:t>pand</w:t>
      </w:r>
      <w:r w:rsidR="00D7294C">
        <w:rPr>
          <w:szCs w:val="24"/>
        </w:rPr>
        <w:t xml:space="preserve"> our </w:t>
      </w:r>
      <w:ins w:id="126" w:author="IONE FINE" w:date="2016-11-09T14:39:00Z">
        <w:r w:rsidR="00E06AE1">
          <w:rPr>
            <w:szCs w:val="24"/>
          </w:rPr>
          <w:t xml:space="preserve">stimuli and </w:t>
        </w:r>
      </w:ins>
      <w:r w:rsidR="00D7294C">
        <w:rPr>
          <w:szCs w:val="24"/>
        </w:rPr>
        <w:t>pRF encoding algorithm</w:t>
      </w:r>
      <w:ins w:id="127" w:author="IONE FINE" w:date="2016-11-09T14:39:00Z">
        <w:r w:rsidR="00E06AE1">
          <w:rPr>
            <w:szCs w:val="24"/>
          </w:rPr>
          <w:t>s</w:t>
        </w:r>
      </w:ins>
      <w:r>
        <w:rPr>
          <w:szCs w:val="24"/>
        </w:rPr>
        <w:t xml:space="preserve"> to allow us to model more complex and behaviorally relevant stimuli and examine the </w:t>
      </w:r>
      <w:r>
        <w:rPr>
          <w:rFonts w:eastAsiaTheme="minorHAnsi" w:cs="Minion-Regular"/>
          <w:szCs w:val="24"/>
        </w:rPr>
        <w:t>response properties in</w:t>
      </w:r>
      <w:r w:rsidRPr="00235C3A">
        <w:rPr>
          <w:rFonts w:eastAsiaTheme="minorHAnsi" w:cs="AdvP7C2E"/>
          <w:color w:val="231F20"/>
          <w:szCs w:val="24"/>
        </w:rPr>
        <w:t xml:space="preserve"> </w:t>
      </w:r>
      <w:r>
        <w:rPr>
          <w:rFonts w:eastAsiaTheme="minorHAnsi" w:cs="AdvP7C2E"/>
          <w:color w:val="231F20"/>
          <w:szCs w:val="24"/>
        </w:rPr>
        <w:t>non-primary auditory</w:t>
      </w:r>
      <w:r w:rsidRPr="00235C3A">
        <w:rPr>
          <w:rFonts w:eastAsiaTheme="minorHAnsi" w:cs="AdvP7C2E"/>
          <w:color w:val="231F20"/>
          <w:szCs w:val="24"/>
        </w:rPr>
        <w:t xml:space="preserve"> </w:t>
      </w:r>
      <w:r>
        <w:rPr>
          <w:rFonts w:eastAsiaTheme="minorHAnsi" w:cs="AdvP7C2E"/>
          <w:color w:val="231F20"/>
          <w:szCs w:val="24"/>
        </w:rPr>
        <w:t xml:space="preserve">areas </w:t>
      </w:r>
      <w:r>
        <w:rPr>
          <w:rFonts w:eastAsiaTheme="minorHAnsi" w:cs="AdvP7C2E"/>
          <w:color w:val="231F20"/>
          <w:szCs w:val="24"/>
        </w:rPr>
        <w:fldChar w:fldCharType="begin">
          <w:fldData xml:space="preserve">PEVuZE5vdGU+PENpdGU+PEF1dGhvcj5Nb2VyZWw8L0F1dGhvcj48WWVhcj4yMDE0PC9ZZWFyPjxS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</w:fldData>
        </w:fldChar>
      </w:r>
      <w:r>
        <w:rPr>
          <w:rFonts w:eastAsiaTheme="minorHAnsi" w:cs="AdvP7C2E"/>
          <w:color w:val="231F20"/>
          <w:szCs w:val="24"/>
        </w:rPr>
        <w:instrText xml:space="preserve"> ADDIN EN.CITE </w:instrText>
      </w:r>
      <w:r>
        <w:rPr>
          <w:rFonts w:eastAsiaTheme="minorHAnsi" w:cs="AdvP7C2E"/>
          <w:color w:val="231F20"/>
          <w:szCs w:val="24"/>
        </w:rPr>
        <w:fldChar w:fldCharType="begin">
          <w:fldData xml:space="preserve">PEVuZE5vdGU+PENpdGU+PEF1dGhvcj5Nb2VyZWw8L0F1dGhvcj48WWVhcj4yMDE0PC9ZZWFyPjxS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</w:fldData>
        </w:fldChar>
      </w:r>
      <w:r>
        <w:rPr>
          <w:rFonts w:eastAsiaTheme="minorHAnsi" w:cs="AdvP7C2E"/>
          <w:color w:val="231F20"/>
          <w:szCs w:val="24"/>
        </w:rPr>
        <w:instrText xml:space="preserve"> ADDIN EN.CITE.DATA </w:instrText>
      </w:r>
      <w:r>
        <w:rPr>
          <w:rFonts w:eastAsiaTheme="minorHAnsi" w:cs="AdvP7C2E"/>
          <w:color w:val="231F20"/>
          <w:szCs w:val="24"/>
        </w:rPr>
      </w:r>
      <w:r>
        <w:rPr>
          <w:rFonts w:eastAsiaTheme="minorHAnsi" w:cs="AdvP7C2E"/>
          <w:color w:val="231F20"/>
          <w:szCs w:val="24"/>
        </w:rPr>
        <w:fldChar w:fldCharType="end"/>
      </w:r>
      <w:r>
        <w:rPr>
          <w:rFonts w:eastAsiaTheme="minorHAnsi" w:cs="AdvP7C2E"/>
          <w:color w:val="231F20"/>
          <w:szCs w:val="24"/>
        </w:rPr>
      </w:r>
      <w:r>
        <w:rPr>
          <w:rFonts w:eastAsiaTheme="minorHAnsi" w:cs="AdvP7C2E"/>
          <w:color w:val="231F20"/>
          <w:szCs w:val="24"/>
        </w:rPr>
        <w:fldChar w:fldCharType="separate"/>
      </w:r>
      <w:r>
        <w:rPr>
          <w:rFonts w:eastAsiaTheme="minorHAnsi" w:cs="AdvP7C2E"/>
          <w:noProof/>
          <w:color w:val="231F20"/>
          <w:szCs w:val="24"/>
        </w:rPr>
        <w:t>(</w:t>
      </w:r>
      <w:hyperlink w:anchor="_ENREF_21" w:tooltip="Moerel, 2014 #139" w:history="1">
        <w:r w:rsidR="00883B63">
          <w:rPr>
            <w:rFonts w:eastAsiaTheme="minorHAnsi" w:cs="AdvP7C2E"/>
            <w:noProof/>
            <w:color w:val="231F20"/>
            <w:szCs w:val="24"/>
          </w:rPr>
          <w:t>Moerel et al., 2014</w:t>
        </w:r>
      </w:hyperlink>
      <w:r>
        <w:rPr>
          <w:rFonts w:eastAsiaTheme="minorHAnsi" w:cs="AdvP7C2E"/>
          <w:noProof/>
          <w:color w:val="231F20"/>
          <w:szCs w:val="24"/>
        </w:rPr>
        <w:t xml:space="preserve">; </w:t>
      </w:r>
      <w:r w:rsidR="00504249">
        <w:fldChar w:fldCharType="begin"/>
      </w:r>
      <w:r w:rsidR="00504249">
        <w:instrText xml:space="preserve"> HYPERLINK \l "_ENREF_26" \o "Saenz, 2014 #84" </w:instrText>
      </w:r>
      <w:r w:rsidR="00504249">
        <w:fldChar w:fldCharType="separate"/>
      </w:r>
      <w:r w:rsidR="00883B63">
        <w:rPr>
          <w:rFonts w:eastAsiaTheme="minorHAnsi" w:cs="AdvP7C2E"/>
          <w:noProof/>
          <w:color w:val="231F20"/>
          <w:szCs w:val="24"/>
        </w:rPr>
        <w:t xml:space="preserve">Saenz </w:t>
      </w:r>
      <w:del w:id="128" w:author="Kelly Chang" w:date="2017-03-26T18:40:00Z">
        <w:r w:rsidR="00883B63" w:rsidDel="005A2DDD">
          <w:rPr>
            <w:rFonts w:eastAsiaTheme="minorHAnsi" w:cs="AdvP7C2E"/>
            <w:noProof/>
            <w:color w:val="231F20"/>
            <w:szCs w:val="24"/>
          </w:rPr>
          <w:delText xml:space="preserve">and </w:delText>
        </w:r>
      </w:del>
      <w:ins w:id="129" w:author="Kelly Chang" w:date="2017-03-26T18:40:00Z">
        <w:r w:rsidR="005A2DDD">
          <w:rPr>
            <w:rFonts w:eastAsiaTheme="minorHAnsi" w:cs="AdvP7C2E"/>
            <w:noProof/>
            <w:color w:val="231F20"/>
            <w:szCs w:val="24"/>
          </w:rPr>
          <w:t xml:space="preserve">&amp; </w:t>
        </w:r>
      </w:ins>
      <w:r w:rsidR="00883B63">
        <w:rPr>
          <w:rFonts w:eastAsiaTheme="minorHAnsi" w:cs="AdvP7C2E"/>
          <w:noProof/>
          <w:color w:val="231F20"/>
          <w:szCs w:val="24"/>
        </w:rPr>
        <w:t>Langers, 2014</w:t>
      </w:r>
      <w:r w:rsidR="00504249">
        <w:rPr>
          <w:rFonts w:eastAsiaTheme="minorHAnsi" w:cs="AdvP7C2E"/>
          <w:noProof/>
          <w:color w:val="231F20"/>
          <w:szCs w:val="24"/>
        </w:rPr>
        <w:fldChar w:fldCharType="end"/>
      </w:r>
      <w:r>
        <w:rPr>
          <w:rFonts w:eastAsiaTheme="minorHAnsi" w:cs="AdvP7C2E"/>
          <w:noProof/>
          <w:color w:val="231F20"/>
          <w:szCs w:val="24"/>
        </w:rPr>
        <w:t>)</w:t>
      </w:r>
      <w:r>
        <w:rPr>
          <w:rFonts w:eastAsiaTheme="minorHAnsi" w:cs="AdvP7C2E"/>
          <w:color w:val="231F20"/>
          <w:szCs w:val="24"/>
        </w:rPr>
        <w:fldChar w:fldCharType="end"/>
      </w:r>
      <w:r>
        <w:rPr>
          <w:rFonts w:eastAsiaTheme="minorHAnsi" w:cs="AdvP7C2E"/>
          <w:color w:val="231F20"/>
          <w:szCs w:val="24"/>
        </w:rPr>
        <w:t xml:space="preserve">. </w:t>
      </w:r>
    </w:p>
    <w:p w14:paraId="122A0BAC" w14:textId="192E5C6E" w:rsidR="006E707E" w:rsidRDefault="0076710A" w:rsidP="006E707E">
      <w:pPr>
        <w:spacing w:after="0"/>
        <w:rPr>
          <w:rFonts w:eastAsiaTheme="minorHAnsi" w:cs="AdvP7C2E"/>
          <w:color w:val="231F20"/>
          <w:szCs w:val="24"/>
        </w:rPr>
      </w:pPr>
      <w:ins w:id="130" w:author="IONE FINE" w:date="2016-11-09T14:41:00Z">
        <w:r>
          <w:rPr>
            <w:rFonts w:eastAsiaTheme="minorHAnsi" w:cs="AdvP7C2E"/>
            <w:color w:val="231F20"/>
            <w:szCs w:val="24"/>
          </w:rPr>
          <w:t xml:space="preserve">As far as future directions are concerned, one obviously promising direction will be to </w:t>
        </w:r>
      </w:ins>
      <w:del w:id="131" w:author="IONE FINE" w:date="2016-11-09T14:41:00Z">
        <w:r w:rsidR="007E7655" w:rsidDel="0076710A">
          <w:rPr>
            <w:rFonts w:eastAsiaTheme="minorHAnsi" w:cs="AdvP7C2E"/>
            <w:color w:val="231F20"/>
            <w:szCs w:val="24"/>
          </w:rPr>
          <w:delText xml:space="preserve">Future investigations may also be aimed at </w:delText>
        </w:r>
        <w:r w:rsidR="00502538" w:rsidDel="0076710A">
          <w:rPr>
            <w:rFonts w:eastAsiaTheme="minorHAnsi" w:cs="AdvP7C2E"/>
            <w:color w:val="231F20"/>
            <w:szCs w:val="24"/>
          </w:rPr>
          <w:delText>linking</w:delText>
        </w:r>
      </w:del>
      <w:ins w:id="132" w:author="IONE FINE" w:date="2016-11-09T14:41:00Z">
        <w:r>
          <w:rPr>
            <w:rFonts w:eastAsiaTheme="minorHAnsi" w:cs="AdvP7C2E"/>
            <w:color w:val="231F20"/>
            <w:szCs w:val="24"/>
          </w:rPr>
          <w:t>use these methods to link</w:t>
        </w:r>
      </w:ins>
      <w:r w:rsidR="00502538">
        <w:rPr>
          <w:rFonts w:eastAsiaTheme="minorHAnsi" w:cs="AdvP7C2E"/>
          <w:color w:val="231F20"/>
          <w:szCs w:val="24"/>
        </w:rPr>
        <w:t xml:space="preserve"> cortical responses to perceptual experience for ambiguous </w:t>
      </w:r>
      <w:r w:rsidR="007E7655">
        <w:rPr>
          <w:rFonts w:eastAsiaTheme="minorHAnsi" w:cs="AdvP7C2E"/>
          <w:color w:val="231F20"/>
          <w:szCs w:val="24"/>
        </w:rPr>
        <w:t xml:space="preserve">auditory </w:t>
      </w:r>
      <w:r w:rsidR="00502538">
        <w:rPr>
          <w:rFonts w:eastAsiaTheme="minorHAnsi" w:cs="AdvP7C2E"/>
          <w:color w:val="231F20"/>
          <w:szCs w:val="24"/>
        </w:rPr>
        <w:t xml:space="preserve">stimuli, </w:t>
      </w:r>
      <w:r w:rsidR="00950DEF">
        <w:rPr>
          <w:rFonts w:eastAsiaTheme="minorHAnsi" w:cs="AdvP7C2E"/>
          <w:color w:val="231F20"/>
          <w:szCs w:val="24"/>
        </w:rPr>
        <w:t>and</w:t>
      </w:r>
      <w:ins w:id="133" w:author="IONE FINE" w:date="2016-11-09T14:41:00Z">
        <w:r>
          <w:rPr>
            <w:rFonts w:eastAsiaTheme="minorHAnsi" w:cs="AdvP7C2E"/>
            <w:color w:val="231F20"/>
            <w:szCs w:val="24"/>
          </w:rPr>
          <w:t>/or to</w:t>
        </w:r>
      </w:ins>
      <w:r w:rsidR="007E7655">
        <w:rPr>
          <w:rFonts w:eastAsiaTheme="minorHAnsi" w:cs="AdvP7C2E"/>
          <w:color w:val="231F20"/>
          <w:szCs w:val="24"/>
        </w:rPr>
        <w:t xml:space="preserve"> </w:t>
      </w:r>
      <w:r w:rsidR="00502538">
        <w:rPr>
          <w:rFonts w:eastAsiaTheme="minorHAnsi" w:cs="AdvP7C2E"/>
          <w:color w:val="231F20"/>
          <w:szCs w:val="24"/>
        </w:rPr>
        <w:t>examin</w:t>
      </w:r>
      <w:ins w:id="134" w:author="IONE FINE" w:date="2016-11-09T14:42:00Z">
        <w:r>
          <w:rPr>
            <w:rFonts w:eastAsiaTheme="minorHAnsi" w:cs="AdvP7C2E"/>
            <w:color w:val="231F20"/>
            <w:szCs w:val="24"/>
          </w:rPr>
          <w:t>e</w:t>
        </w:r>
      </w:ins>
      <w:del w:id="135" w:author="IONE FINE" w:date="2016-11-09T14:42:00Z">
        <w:r w:rsidR="00502538" w:rsidDel="0076710A">
          <w:rPr>
            <w:rFonts w:eastAsiaTheme="minorHAnsi" w:cs="AdvP7C2E"/>
            <w:color w:val="231F20"/>
            <w:szCs w:val="24"/>
          </w:rPr>
          <w:delText>ing</w:delText>
        </w:r>
      </w:del>
      <w:r w:rsidR="00502538">
        <w:rPr>
          <w:rFonts w:eastAsiaTheme="minorHAnsi" w:cs="AdvP7C2E"/>
          <w:color w:val="231F20"/>
          <w:szCs w:val="24"/>
        </w:rPr>
        <w:t xml:space="preserve"> the effects</w:t>
      </w:r>
      <w:r w:rsidR="007E7655">
        <w:rPr>
          <w:rFonts w:eastAsiaTheme="minorHAnsi" w:cs="AdvP7C2E"/>
          <w:color w:val="231F20"/>
          <w:szCs w:val="24"/>
        </w:rPr>
        <w:t xml:space="preserve"> of attention </w:t>
      </w:r>
      <w:r w:rsidR="007E7655">
        <w:rPr>
          <w:rFonts w:eastAsiaTheme="minorHAnsi" w:cs="AdvP7C2E"/>
          <w:color w:val="231F20"/>
          <w:szCs w:val="24"/>
        </w:rPr>
        <w:fldChar w:fldCharType="begin"/>
      </w:r>
      <w:r w:rsidR="007E7655">
        <w:rPr>
          <w:rFonts w:eastAsiaTheme="minorHAnsi" w:cs="AdvP7C2E"/>
          <w:color w:val="231F20"/>
          <w:szCs w:val="24"/>
        </w:rPr>
        <w:instrText xml:space="preserve"> ADDIN EN.CITE &lt;EndNote&gt;&lt;Cite&gt;&lt;Author&gt;Da Costa&lt;/Author&gt;&lt;Year&gt;2013&lt;/Year&gt;&lt;RecNum&gt;2&lt;/RecNum&gt;&lt;DisplayText&gt;(Da Costa et al., 2013)&lt;/DisplayText&gt;&lt;record&gt;&lt;rec-number&gt;2&lt;/rec-number&gt;&lt;foreign-keys&gt;&lt;key app="EN" db-id="sex9ffrdj9s929er9xm59xwvewxx2d9vs55t"&gt;2&lt;/key&gt;&lt;/foreign-keys&gt;&lt;ref-type name="Journal Article"&gt;17&lt;/ref-type&gt;&lt;contributors&gt;&lt;authors&gt;&lt;author&gt;Da Costa, Sandra&lt;/author&gt;&lt;author&gt;van der Zwaag, Wietske&lt;/author&gt;&lt;author&gt;Miller, Lee M.&lt;/author&gt;&lt;author&gt;Clarke, Stephanie&lt;/author&gt;&lt;author&gt;Saenz, Melissa&lt;/author&gt;&lt;/authors&gt;&lt;/contributors&gt;&lt;titles&gt;&lt;title&gt;Tuning In to Sound: Frequency-Selective Attentional Filter in Human Primary Auditory Cortex&lt;/title&gt;&lt;secondary-title&gt;The Journal of Neuroscience&lt;/secondary-title&gt;&lt;/titles&gt;&lt;periodical&gt;&lt;full-title&gt;The Journal of Neuroscience&lt;/full-title&gt;&lt;/periodical&gt;&lt;pages&gt;1858-1863&lt;/pages&gt;&lt;volume&gt;33&lt;/volume&gt;&lt;number&gt;5&lt;/number&gt;&lt;dates&gt;&lt;year&gt;2013&lt;/year&gt;&lt;pub-dates&gt;&lt;date&gt;January 30, 2013&lt;/date&gt;&lt;/pub-dates&gt;&lt;/dates&gt;&lt;urls&gt;&lt;related-urls&gt;&lt;url&gt;http://www.jneurosci.org/content/33/5/1858.abstract&lt;/url&gt;&lt;/related-urls&gt;&lt;/urls&gt;&lt;electronic-resource-num&gt;10.1523/jneurosci.4405-12.2013&lt;/electronic-resource-num&gt;&lt;/record&gt;&lt;/Cite&gt;&lt;/EndNote&gt;</w:instrText>
      </w:r>
      <w:r w:rsidR="007E7655">
        <w:rPr>
          <w:rFonts w:eastAsiaTheme="minorHAnsi" w:cs="AdvP7C2E"/>
          <w:color w:val="231F20"/>
          <w:szCs w:val="24"/>
        </w:rPr>
        <w:fldChar w:fldCharType="separate"/>
      </w:r>
      <w:r w:rsidR="007E7655">
        <w:rPr>
          <w:rFonts w:eastAsiaTheme="minorHAnsi" w:cs="AdvP7C2E"/>
          <w:noProof/>
          <w:color w:val="231F20"/>
          <w:szCs w:val="24"/>
        </w:rPr>
        <w:t>(</w:t>
      </w:r>
      <w:hyperlink w:anchor="_ENREF_4" w:tooltip="Da Costa, 2013 #2" w:history="1">
        <w:r w:rsidR="00883B63">
          <w:rPr>
            <w:rFonts w:eastAsiaTheme="minorHAnsi" w:cs="AdvP7C2E"/>
            <w:noProof/>
            <w:color w:val="231F20"/>
            <w:szCs w:val="24"/>
          </w:rPr>
          <w:t>Da Costa et al., 2013</w:t>
        </w:r>
      </w:hyperlink>
      <w:r w:rsidR="007E7655">
        <w:rPr>
          <w:rFonts w:eastAsiaTheme="minorHAnsi" w:cs="AdvP7C2E"/>
          <w:noProof/>
          <w:color w:val="231F20"/>
          <w:szCs w:val="24"/>
        </w:rPr>
        <w:t>)</w:t>
      </w:r>
      <w:r w:rsidR="007E7655">
        <w:rPr>
          <w:rFonts w:eastAsiaTheme="minorHAnsi" w:cs="AdvP7C2E"/>
          <w:color w:val="231F20"/>
          <w:szCs w:val="24"/>
        </w:rPr>
        <w:fldChar w:fldCharType="end"/>
      </w:r>
      <w:r w:rsidR="00502538">
        <w:rPr>
          <w:rFonts w:eastAsiaTheme="minorHAnsi" w:cs="AdvP7C2E"/>
          <w:color w:val="231F20"/>
          <w:szCs w:val="24"/>
        </w:rPr>
        <w:t xml:space="preserve">. </w:t>
      </w:r>
    </w:p>
    <w:p w14:paraId="09C24FAE" w14:textId="720E85FF" w:rsidR="00B50F17" w:rsidRPr="006E707E" w:rsidRDefault="00DE2CA4" w:rsidP="006E707E">
      <w:pPr>
        <w:pStyle w:val="Heading1"/>
        <w:numPr>
          <w:ilvl w:val="0"/>
          <w:numId w:val="0"/>
        </w:numPr>
        <w:ind w:left="432" w:hanging="432"/>
        <w:jc w:val="left"/>
        <w:rPr>
          <w:rFonts w:eastAsiaTheme="minorHAnsi" w:cs="AdvP7C2E"/>
          <w:color w:val="231F20"/>
          <w:szCs w:val="24"/>
        </w:rPr>
      </w:pPr>
      <w:r w:rsidRPr="006E707E">
        <w:t>References</w:t>
      </w:r>
    </w:p>
    <w:p w14:paraId="0B3D58D0" w14:textId="77777777" w:rsidR="00883B63" w:rsidRPr="00883B63" w:rsidRDefault="00A514BB" w:rsidP="00883B63">
      <w:pPr>
        <w:spacing w:after="0" w:line="240" w:lineRule="auto"/>
        <w:ind w:left="720" w:hanging="720"/>
        <w:rPr>
          <w:rFonts w:ascii="Calibri" w:hAnsi="Calibri"/>
          <w:noProof/>
          <w:szCs w:val="24"/>
        </w:rPr>
      </w:pPr>
      <w:r w:rsidRPr="006E429A">
        <w:rPr>
          <w:noProof/>
          <w:szCs w:val="24"/>
        </w:rPr>
        <w:fldChar w:fldCharType="begin"/>
      </w:r>
      <w:r w:rsidRPr="006E429A">
        <w:rPr>
          <w:szCs w:val="24"/>
        </w:rPr>
        <w:instrText xml:space="preserve"> ADDIN EN.REFLIST </w:instrText>
      </w:r>
      <w:r w:rsidRPr="006E429A">
        <w:rPr>
          <w:noProof/>
          <w:szCs w:val="24"/>
        </w:rPr>
        <w:fldChar w:fldCharType="separate"/>
      </w:r>
      <w:bookmarkStart w:id="136" w:name="_ENREF_1"/>
      <w:r w:rsidR="00883B63" w:rsidRPr="00883B63">
        <w:rPr>
          <w:rFonts w:ascii="Calibri" w:hAnsi="Calibri"/>
          <w:noProof/>
          <w:szCs w:val="24"/>
        </w:rPr>
        <w:t>Arlen H, Harburg EY (1939) Over the rainbow : from the M-G-M picture, the Wizard of Oz. In. New York: L. Feist.</w:t>
      </w:r>
      <w:bookmarkEnd w:id="136"/>
    </w:p>
    <w:p w14:paraId="3917BA20" w14:textId="77777777" w:rsidR="00883B63" w:rsidRPr="00883B63" w:rsidRDefault="00883B63" w:rsidP="00883B63">
      <w:pPr>
        <w:spacing w:after="0" w:line="240" w:lineRule="auto"/>
        <w:ind w:left="720" w:hanging="720"/>
        <w:rPr>
          <w:rFonts w:ascii="Calibri" w:hAnsi="Calibri"/>
          <w:noProof/>
          <w:szCs w:val="24"/>
        </w:rPr>
      </w:pPr>
      <w:bookmarkStart w:id="137" w:name="_ENREF_2"/>
      <w:r w:rsidRPr="00883B63">
        <w:rPr>
          <w:rFonts w:ascii="Calibri" w:hAnsi="Calibri"/>
          <w:noProof/>
          <w:szCs w:val="24"/>
        </w:rPr>
        <w:t>Binda P, Thomas JM, Boynton GM, Fine I (2013) Minimizing biases in estimating the reorganization of human visual areas with BOLD retinotopic mapping. Journal of Vision 13.</w:t>
      </w:r>
      <w:bookmarkEnd w:id="137"/>
    </w:p>
    <w:p w14:paraId="2E4EB284" w14:textId="77777777" w:rsidR="00883B63" w:rsidRPr="00883B63" w:rsidRDefault="00883B63" w:rsidP="00883B63">
      <w:pPr>
        <w:spacing w:after="0" w:line="240" w:lineRule="auto"/>
        <w:ind w:left="720" w:hanging="720"/>
        <w:rPr>
          <w:rFonts w:ascii="Calibri" w:hAnsi="Calibri"/>
          <w:noProof/>
          <w:szCs w:val="24"/>
        </w:rPr>
      </w:pPr>
      <w:bookmarkStart w:id="138" w:name="_ENREF_3"/>
      <w:r w:rsidRPr="00883B63">
        <w:rPr>
          <w:rFonts w:ascii="Calibri" w:hAnsi="Calibri"/>
          <w:noProof/>
          <w:szCs w:val="24"/>
        </w:rPr>
        <w:t>Boynton GM, Engel SA, Glover GH, Heeger DJ (1996) Linear systems analysis of functional magnetic resonance imaging in human V1. The Journal of Neuroscience 16:4207-4221.</w:t>
      </w:r>
      <w:bookmarkEnd w:id="138"/>
    </w:p>
    <w:p w14:paraId="2E0294C3" w14:textId="77777777" w:rsidR="00883B63" w:rsidRPr="00883B63" w:rsidRDefault="00883B63" w:rsidP="00883B63">
      <w:pPr>
        <w:spacing w:after="0" w:line="240" w:lineRule="auto"/>
        <w:ind w:left="720" w:hanging="720"/>
        <w:rPr>
          <w:rFonts w:ascii="Calibri" w:hAnsi="Calibri"/>
          <w:noProof/>
          <w:szCs w:val="24"/>
        </w:rPr>
      </w:pPr>
      <w:bookmarkStart w:id="139" w:name="_ENREF_4"/>
      <w:r w:rsidRPr="00883B63">
        <w:rPr>
          <w:rFonts w:ascii="Calibri" w:hAnsi="Calibri"/>
          <w:noProof/>
          <w:szCs w:val="24"/>
        </w:rPr>
        <w:t>Da Costa S, van der Zwaag W, Miller LM, Clarke S, Saenz M (2013) Tuning In to Sound: Frequency-Selective Attentional Filter in Human Primary Auditory Cortex. The Journal of Neuroscience 33:1858-1863.</w:t>
      </w:r>
      <w:bookmarkEnd w:id="139"/>
    </w:p>
    <w:p w14:paraId="4A17D504" w14:textId="77777777" w:rsidR="00883B63" w:rsidRPr="00883B63" w:rsidRDefault="00883B63" w:rsidP="00883B63">
      <w:pPr>
        <w:spacing w:after="0" w:line="240" w:lineRule="auto"/>
        <w:ind w:left="720" w:hanging="720"/>
        <w:rPr>
          <w:rFonts w:ascii="Calibri" w:hAnsi="Calibri"/>
          <w:noProof/>
          <w:szCs w:val="24"/>
        </w:rPr>
      </w:pPr>
      <w:bookmarkStart w:id="140" w:name="_ENREF_5"/>
      <w:r w:rsidRPr="00883B63">
        <w:rPr>
          <w:rFonts w:ascii="Calibri" w:hAnsi="Calibri"/>
          <w:noProof/>
          <w:szCs w:val="24"/>
        </w:rPr>
        <w:t>Da Costa S, van der Zwaag W, Marques JP, Frackowiak RSJ, Clarke S, Saenz M (2011) Human Primary Auditory Cortex Follows the Shape of Heschl's Gyrus. The Journal of Neuroscience 31:14067-14075.</w:t>
      </w:r>
      <w:bookmarkEnd w:id="140"/>
    </w:p>
    <w:p w14:paraId="1FCD1E5B" w14:textId="77777777" w:rsidR="00883B63" w:rsidRPr="00883B63" w:rsidRDefault="00883B63" w:rsidP="00883B63">
      <w:pPr>
        <w:spacing w:after="0" w:line="240" w:lineRule="auto"/>
        <w:ind w:left="720" w:hanging="720"/>
        <w:rPr>
          <w:rFonts w:ascii="Calibri" w:hAnsi="Calibri"/>
          <w:noProof/>
          <w:szCs w:val="24"/>
        </w:rPr>
      </w:pPr>
      <w:bookmarkStart w:id="141" w:name="_ENREF_6"/>
      <w:r w:rsidRPr="00883B63">
        <w:rPr>
          <w:rFonts w:ascii="Calibri" w:hAnsi="Calibri"/>
          <w:noProof/>
          <w:szCs w:val="24"/>
        </w:rPr>
        <w:t>Dumoulin SO, Wandell BA (2008) Population receptive field estimates in human visual cortex. Neuroimage 39:647-660.</w:t>
      </w:r>
      <w:bookmarkEnd w:id="141"/>
    </w:p>
    <w:p w14:paraId="32F4909A" w14:textId="77777777" w:rsidR="00883B63" w:rsidRPr="00883B63" w:rsidRDefault="00883B63" w:rsidP="00883B63">
      <w:pPr>
        <w:spacing w:after="0" w:line="240" w:lineRule="auto"/>
        <w:ind w:left="720" w:hanging="720"/>
        <w:rPr>
          <w:rFonts w:ascii="Calibri" w:hAnsi="Calibri"/>
          <w:noProof/>
          <w:szCs w:val="24"/>
        </w:rPr>
      </w:pPr>
      <w:bookmarkStart w:id="142" w:name="_ENREF_7"/>
      <w:r w:rsidRPr="00883B63">
        <w:rPr>
          <w:rFonts w:ascii="Calibri" w:hAnsi="Calibri"/>
          <w:noProof/>
          <w:szCs w:val="24"/>
        </w:rPr>
        <w:t>Engel SA, Rumelhart DE, Wandell BA, Lee AT, Glover GH, Chichilnisky EJ, Shadlen MN (1994) fMRI of human visual cortex. Nature 369:525.</w:t>
      </w:r>
      <w:bookmarkEnd w:id="142"/>
    </w:p>
    <w:p w14:paraId="485A0C21" w14:textId="77777777" w:rsidR="00883B63" w:rsidRPr="00883B63" w:rsidRDefault="00883B63" w:rsidP="00883B63">
      <w:pPr>
        <w:spacing w:after="0" w:line="240" w:lineRule="auto"/>
        <w:ind w:left="720" w:hanging="720"/>
        <w:rPr>
          <w:rFonts w:ascii="Calibri" w:hAnsi="Calibri"/>
          <w:noProof/>
          <w:szCs w:val="24"/>
        </w:rPr>
      </w:pPr>
      <w:bookmarkStart w:id="143" w:name="_ENREF_8"/>
      <w:r w:rsidRPr="00883B63">
        <w:rPr>
          <w:rFonts w:ascii="Calibri" w:hAnsi="Calibri"/>
          <w:noProof/>
          <w:szCs w:val="24"/>
        </w:rPr>
        <w:lastRenderedPageBreak/>
        <w:t>Ethofer T, Van De Ville D, Scherer K, Vuilleumier P (2009) Decoding of emotional information in voice-sensitive cortices. Curr Biol 19:1028-1033.</w:t>
      </w:r>
      <w:bookmarkEnd w:id="143"/>
    </w:p>
    <w:p w14:paraId="401684E3" w14:textId="77777777" w:rsidR="00883B63" w:rsidRPr="00883B63" w:rsidRDefault="00883B63" w:rsidP="00883B63">
      <w:pPr>
        <w:spacing w:after="0" w:line="240" w:lineRule="auto"/>
        <w:ind w:left="720" w:hanging="720"/>
        <w:rPr>
          <w:rFonts w:ascii="Calibri" w:hAnsi="Calibri"/>
          <w:noProof/>
          <w:szCs w:val="24"/>
        </w:rPr>
      </w:pPr>
      <w:bookmarkStart w:id="144" w:name="_ENREF_9"/>
      <w:r w:rsidRPr="00883B63">
        <w:rPr>
          <w:rFonts w:ascii="Calibri" w:hAnsi="Calibri"/>
          <w:noProof/>
          <w:szCs w:val="24"/>
        </w:rPr>
        <w:t>Formisano E, De Martino F, Bonte M, Goebel R (2008) "Who" Is Saying "What"? Brain-Based Decoding of Human Voice and Speech. Science (New York, NY) 322:970-973.</w:t>
      </w:r>
      <w:bookmarkEnd w:id="144"/>
    </w:p>
    <w:p w14:paraId="5B30D5E2" w14:textId="77777777" w:rsidR="00883B63" w:rsidRPr="00883B63" w:rsidRDefault="00883B63" w:rsidP="00883B63">
      <w:pPr>
        <w:spacing w:after="0" w:line="240" w:lineRule="auto"/>
        <w:ind w:left="720" w:hanging="720"/>
        <w:rPr>
          <w:rFonts w:ascii="Calibri" w:hAnsi="Calibri"/>
          <w:noProof/>
          <w:szCs w:val="24"/>
        </w:rPr>
      </w:pPr>
      <w:bookmarkStart w:id="145" w:name="_ENREF_10"/>
      <w:r w:rsidRPr="00883B63">
        <w:rPr>
          <w:rFonts w:ascii="Calibri" w:hAnsi="Calibri"/>
          <w:noProof/>
          <w:szCs w:val="24"/>
        </w:rPr>
        <w:t>Formisano E, Kim DS, Di Salle F, van de Moortele PF, Ugurbil K, Goebel R (2003) Mirror-symmetric tonotopic maps in human primary auditory cortex. Neuron 40:859-869.</w:t>
      </w:r>
      <w:bookmarkEnd w:id="145"/>
    </w:p>
    <w:p w14:paraId="7D615668" w14:textId="77777777" w:rsidR="00883B63" w:rsidRPr="00883B63" w:rsidRDefault="00883B63" w:rsidP="00883B63">
      <w:pPr>
        <w:spacing w:after="0" w:line="240" w:lineRule="auto"/>
        <w:ind w:left="720" w:hanging="720"/>
        <w:rPr>
          <w:rFonts w:ascii="Calibri" w:hAnsi="Calibri"/>
          <w:noProof/>
          <w:szCs w:val="24"/>
        </w:rPr>
      </w:pPr>
      <w:bookmarkStart w:id="146" w:name="_ENREF_11"/>
      <w:r w:rsidRPr="00883B63">
        <w:rPr>
          <w:rFonts w:ascii="Calibri" w:hAnsi="Calibri"/>
          <w:noProof/>
          <w:szCs w:val="24"/>
        </w:rPr>
        <w:t>Harline L, Washington N, Disney W, Edwards C, Young V, Victor Young O, Ken Darby S (1940) When you wish upon a star (from Walt Disney's "Pinocchio"). In. United States: Decca.</w:t>
      </w:r>
      <w:bookmarkEnd w:id="146"/>
    </w:p>
    <w:p w14:paraId="186BE04B" w14:textId="77777777" w:rsidR="00883B63" w:rsidRPr="00883B63" w:rsidRDefault="00883B63" w:rsidP="00883B63">
      <w:pPr>
        <w:spacing w:after="0" w:line="240" w:lineRule="auto"/>
        <w:ind w:left="720" w:hanging="720"/>
        <w:rPr>
          <w:rFonts w:ascii="Calibri" w:hAnsi="Calibri"/>
          <w:noProof/>
          <w:szCs w:val="24"/>
        </w:rPr>
      </w:pPr>
      <w:bookmarkStart w:id="147" w:name="_ENREF_12"/>
      <w:r w:rsidRPr="00883B63">
        <w:rPr>
          <w:rFonts w:ascii="Calibri" w:hAnsi="Calibri"/>
          <w:noProof/>
          <w:szCs w:val="24"/>
        </w:rPr>
        <w:t>Humphries C, Liebenthal E, Binder JR (2010) Tonotopic organization of human auditory cortex. Neuroimage 50:1202-1211.</w:t>
      </w:r>
      <w:bookmarkEnd w:id="147"/>
    </w:p>
    <w:p w14:paraId="759E2C0F" w14:textId="77777777" w:rsidR="00883B63" w:rsidRPr="00883B63" w:rsidRDefault="00883B63" w:rsidP="00883B63">
      <w:pPr>
        <w:spacing w:after="0" w:line="240" w:lineRule="auto"/>
        <w:ind w:left="720" w:hanging="720"/>
        <w:rPr>
          <w:rFonts w:ascii="Calibri" w:hAnsi="Calibri"/>
          <w:noProof/>
          <w:szCs w:val="24"/>
        </w:rPr>
      </w:pPr>
      <w:bookmarkStart w:id="148" w:name="_ENREF_13"/>
      <w:r w:rsidRPr="00883B63">
        <w:rPr>
          <w:rFonts w:ascii="Calibri" w:hAnsi="Calibri"/>
          <w:noProof/>
          <w:szCs w:val="24"/>
        </w:rPr>
        <w:t>Kay KN, Gallant JL (2009) I can see what you see. Nature neuroscience 12:245-245.</w:t>
      </w:r>
      <w:bookmarkEnd w:id="148"/>
    </w:p>
    <w:p w14:paraId="202C102F" w14:textId="77777777" w:rsidR="00883B63" w:rsidRPr="00883B63" w:rsidRDefault="00883B63" w:rsidP="00883B63">
      <w:pPr>
        <w:spacing w:after="0" w:line="240" w:lineRule="auto"/>
        <w:ind w:left="720" w:hanging="720"/>
        <w:rPr>
          <w:rFonts w:ascii="Calibri" w:hAnsi="Calibri"/>
          <w:noProof/>
          <w:szCs w:val="24"/>
        </w:rPr>
      </w:pPr>
      <w:bookmarkStart w:id="149" w:name="_ENREF_14"/>
      <w:r w:rsidRPr="00883B63">
        <w:rPr>
          <w:rFonts w:ascii="Calibri" w:hAnsi="Calibri"/>
          <w:noProof/>
          <w:szCs w:val="24"/>
        </w:rPr>
        <w:t>Kay KN, Naselaris T, Prenger RJ, Gallant JL (2008) Identifying natural images from human brain activity. Nature 452:352-355.</w:t>
      </w:r>
      <w:bookmarkEnd w:id="149"/>
    </w:p>
    <w:p w14:paraId="1A7A426E" w14:textId="77777777" w:rsidR="00883B63" w:rsidRPr="00883B63" w:rsidRDefault="00883B63" w:rsidP="00883B63">
      <w:pPr>
        <w:spacing w:after="0" w:line="240" w:lineRule="auto"/>
        <w:ind w:left="720" w:hanging="720"/>
        <w:rPr>
          <w:rFonts w:ascii="Calibri" w:hAnsi="Calibri"/>
          <w:noProof/>
          <w:szCs w:val="24"/>
        </w:rPr>
      </w:pPr>
      <w:bookmarkStart w:id="150" w:name="_ENREF_15"/>
      <w:r w:rsidRPr="00883B63">
        <w:rPr>
          <w:rFonts w:ascii="Calibri" w:hAnsi="Calibri"/>
          <w:noProof/>
          <w:szCs w:val="24"/>
        </w:rPr>
        <w:t>Kay KN, Winawer J, Mezer A, Wandell BA (2013) Compressive spatial summation in human visual cortex. J Neurophysiol 110:481-494.</w:t>
      </w:r>
      <w:bookmarkEnd w:id="150"/>
    </w:p>
    <w:p w14:paraId="4D327B43" w14:textId="77777777" w:rsidR="00883B63" w:rsidRPr="00883B63" w:rsidRDefault="00883B63" w:rsidP="00883B63">
      <w:pPr>
        <w:spacing w:after="0" w:line="240" w:lineRule="auto"/>
        <w:ind w:left="720" w:hanging="720"/>
        <w:rPr>
          <w:rFonts w:ascii="Calibri" w:hAnsi="Calibri"/>
          <w:noProof/>
          <w:szCs w:val="24"/>
        </w:rPr>
      </w:pPr>
      <w:bookmarkStart w:id="151" w:name="_ENREF_16"/>
      <w:r w:rsidRPr="00883B63">
        <w:rPr>
          <w:rFonts w:ascii="Calibri" w:hAnsi="Calibri"/>
          <w:noProof/>
          <w:szCs w:val="24"/>
        </w:rPr>
        <w:t>Langers DRM, van Dijk P (2011) Mapping the Tonotopic Organization in Human Auditory Cortex with Minimally Salient Acoustic Stimulation. Cerebral Cortex.</w:t>
      </w:r>
      <w:bookmarkEnd w:id="151"/>
    </w:p>
    <w:p w14:paraId="7D6F0BBC" w14:textId="77777777" w:rsidR="00883B63" w:rsidRPr="00883B63" w:rsidRDefault="00883B63" w:rsidP="00883B63">
      <w:pPr>
        <w:spacing w:after="0" w:line="240" w:lineRule="auto"/>
        <w:ind w:left="720" w:hanging="720"/>
        <w:rPr>
          <w:rFonts w:ascii="Calibri" w:hAnsi="Calibri"/>
          <w:noProof/>
          <w:szCs w:val="24"/>
        </w:rPr>
      </w:pPr>
      <w:bookmarkStart w:id="152" w:name="_ENREF_17"/>
      <w:r w:rsidRPr="00883B63">
        <w:rPr>
          <w:rFonts w:ascii="Calibri" w:hAnsi="Calibri"/>
          <w:noProof/>
          <w:szCs w:val="24"/>
        </w:rPr>
        <w:t>Langers DRM, Krumbholz K, Bowtell RW, Hall DA (2014a) Neuroimaging paradigms for tonotopic mapping (I): The influence of sound stimulus type. NeuroImage 100:650-662.</w:t>
      </w:r>
      <w:bookmarkEnd w:id="152"/>
    </w:p>
    <w:p w14:paraId="24EB570A" w14:textId="77777777" w:rsidR="00883B63" w:rsidRPr="00883B63" w:rsidRDefault="00883B63" w:rsidP="00883B63">
      <w:pPr>
        <w:spacing w:after="0" w:line="240" w:lineRule="auto"/>
        <w:ind w:left="720" w:hanging="720"/>
        <w:rPr>
          <w:rFonts w:ascii="Calibri" w:hAnsi="Calibri"/>
          <w:noProof/>
          <w:szCs w:val="24"/>
        </w:rPr>
      </w:pPr>
      <w:bookmarkStart w:id="153" w:name="_ENREF_18"/>
      <w:r w:rsidRPr="00883B63">
        <w:rPr>
          <w:rFonts w:ascii="Calibri" w:hAnsi="Calibri"/>
          <w:noProof/>
          <w:szCs w:val="24"/>
        </w:rPr>
        <w:t>Langers DRM, Sanchez-Panchuelo RM, Francis ST, Krumbholz K, Hall DA (2014b) Neuroimaging paradigms for tonotopic mapping (II): The influence of acquisition protocol. NeuroImage 100:663-675.</w:t>
      </w:r>
      <w:bookmarkEnd w:id="153"/>
    </w:p>
    <w:p w14:paraId="01382675" w14:textId="77777777" w:rsidR="00883B63" w:rsidRPr="00883B63" w:rsidRDefault="00883B63" w:rsidP="00883B63">
      <w:pPr>
        <w:spacing w:after="0" w:line="240" w:lineRule="auto"/>
        <w:ind w:left="720" w:hanging="720"/>
        <w:rPr>
          <w:rFonts w:ascii="Calibri" w:hAnsi="Calibri"/>
          <w:noProof/>
          <w:szCs w:val="24"/>
        </w:rPr>
      </w:pPr>
      <w:bookmarkStart w:id="154" w:name="_ENREF_19"/>
      <w:r w:rsidRPr="00883B63">
        <w:rPr>
          <w:rFonts w:ascii="Calibri" w:hAnsi="Calibri"/>
          <w:noProof/>
          <w:szCs w:val="24"/>
        </w:rPr>
        <w:t>Miyawaki Y, Uchida H, Yamashita O, Sato MA, Morito Y, Tanabe HC, Sadato N, Kamitani Y (2008) Visual image reconstruction from human brain activity using a combination of multiscale local image decoders. Neuron 60:915-929.</w:t>
      </w:r>
      <w:bookmarkEnd w:id="154"/>
    </w:p>
    <w:p w14:paraId="6D872054" w14:textId="77777777" w:rsidR="00883B63" w:rsidRPr="00883B63" w:rsidRDefault="00883B63" w:rsidP="00883B63">
      <w:pPr>
        <w:spacing w:after="0" w:line="240" w:lineRule="auto"/>
        <w:ind w:left="720" w:hanging="720"/>
        <w:rPr>
          <w:rFonts w:ascii="Calibri" w:hAnsi="Calibri"/>
          <w:noProof/>
          <w:szCs w:val="24"/>
        </w:rPr>
      </w:pPr>
      <w:bookmarkStart w:id="155" w:name="_ENREF_20"/>
      <w:r w:rsidRPr="00883B63">
        <w:rPr>
          <w:rFonts w:ascii="Calibri" w:hAnsi="Calibri"/>
          <w:noProof/>
          <w:szCs w:val="24"/>
        </w:rPr>
        <w:t>Moerel M, De Martino F, Formisano E (2012) Processing of Natural Sounds in Human Auditory Cortex: Tonotopy, Spectral Tuning, and Relation to Voice Sensitivity. The Journal of Neuroscience 32:14205-14216.</w:t>
      </w:r>
      <w:bookmarkEnd w:id="155"/>
    </w:p>
    <w:p w14:paraId="61B7DF48" w14:textId="77777777" w:rsidR="00883B63" w:rsidRPr="00883B63" w:rsidRDefault="00883B63" w:rsidP="00883B63">
      <w:pPr>
        <w:spacing w:after="0" w:line="240" w:lineRule="auto"/>
        <w:ind w:left="720" w:hanging="720"/>
        <w:rPr>
          <w:rFonts w:ascii="Calibri" w:hAnsi="Calibri"/>
          <w:noProof/>
          <w:szCs w:val="24"/>
        </w:rPr>
      </w:pPr>
      <w:bookmarkStart w:id="156" w:name="_ENREF_21"/>
      <w:r w:rsidRPr="00883B63">
        <w:rPr>
          <w:rFonts w:ascii="Calibri" w:hAnsi="Calibri"/>
          <w:noProof/>
          <w:szCs w:val="24"/>
        </w:rPr>
        <w:t>Moerel M, De Martino F, Formisano E (2014) An anatomical and functional topography of human auditory cortical areas. Frontiers in Neuroscience 8.</w:t>
      </w:r>
      <w:bookmarkEnd w:id="156"/>
    </w:p>
    <w:p w14:paraId="74707507" w14:textId="77777777" w:rsidR="00883B63" w:rsidRPr="00883B63" w:rsidRDefault="00883B63" w:rsidP="00883B63">
      <w:pPr>
        <w:spacing w:after="0" w:line="240" w:lineRule="auto"/>
        <w:ind w:left="720" w:hanging="720"/>
        <w:rPr>
          <w:rFonts w:ascii="Calibri" w:hAnsi="Calibri"/>
          <w:noProof/>
          <w:szCs w:val="24"/>
        </w:rPr>
      </w:pPr>
      <w:bookmarkStart w:id="157" w:name="_ENREF_22"/>
      <w:r w:rsidRPr="00883B63">
        <w:rPr>
          <w:rFonts w:ascii="Calibri" w:hAnsi="Calibri"/>
          <w:noProof/>
          <w:szCs w:val="24"/>
        </w:rPr>
        <w:t>Moerel M, De Martino F, Santoro R, Ugurbil K, Goebel R, Yacoub E, Formisano E (2013) Processing of natural sounds: characterization of multipeak spectral tuning in human auditory cortex. The Journal of neuroscience : the official journal of the Society for Neuroscience 33:11888-11898.</w:t>
      </w:r>
      <w:bookmarkEnd w:id="157"/>
    </w:p>
    <w:p w14:paraId="6E75987B" w14:textId="77777777" w:rsidR="00883B63" w:rsidRPr="00883B63" w:rsidRDefault="00883B63" w:rsidP="00883B63">
      <w:pPr>
        <w:spacing w:after="0" w:line="240" w:lineRule="auto"/>
        <w:ind w:left="720" w:hanging="720"/>
        <w:rPr>
          <w:rFonts w:ascii="Calibri" w:hAnsi="Calibri"/>
          <w:noProof/>
          <w:szCs w:val="24"/>
        </w:rPr>
      </w:pPr>
      <w:bookmarkStart w:id="158" w:name="_ENREF_23"/>
      <w:r w:rsidRPr="00883B63">
        <w:rPr>
          <w:rFonts w:ascii="Calibri" w:hAnsi="Calibri"/>
          <w:noProof/>
          <w:szCs w:val="24"/>
        </w:rPr>
        <w:t>Naselaris T, Kay KN, Nishimoto S, Gallant JL (2011) Encoding and decoding in fMRI. NeuroImage 56:400-410.</w:t>
      </w:r>
      <w:bookmarkEnd w:id="158"/>
    </w:p>
    <w:p w14:paraId="1254F168" w14:textId="77777777" w:rsidR="00883B63" w:rsidRPr="00883B63" w:rsidRDefault="00883B63" w:rsidP="00883B63">
      <w:pPr>
        <w:spacing w:after="0" w:line="240" w:lineRule="auto"/>
        <w:ind w:left="720" w:hanging="720"/>
        <w:rPr>
          <w:rFonts w:ascii="Calibri" w:hAnsi="Calibri"/>
          <w:noProof/>
          <w:szCs w:val="24"/>
        </w:rPr>
      </w:pPr>
      <w:bookmarkStart w:id="159" w:name="_ENREF_24"/>
      <w:r w:rsidRPr="00883B63">
        <w:rPr>
          <w:rFonts w:ascii="Calibri" w:hAnsi="Calibri"/>
          <w:noProof/>
          <w:szCs w:val="24"/>
        </w:rPr>
        <w:t>Naselaris T, Prenger RJ, Kay KN, Oliver M, Gallant JL (2009) Bayesian reconstruction of natural images from human brain activity. Neuron 63:902-915.</w:t>
      </w:r>
      <w:bookmarkEnd w:id="159"/>
    </w:p>
    <w:p w14:paraId="4E2F6396" w14:textId="77777777" w:rsidR="00883B63" w:rsidRPr="00883B63" w:rsidRDefault="00883B63" w:rsidP="00883B63">
      <w:pPr>
        <w:spacing w:after="0" w:line="240" w:lineRule="auto"/>
        <w:ind w:left="720" w:hanging="720"/>
        <w:rPr>
          <w:rFonts w:ascii="Calibri" w:hAnsi="Calibri"/>
          <w:noProof/>
          <w:szCs w:val="24"/>
        </w:rPr>
      </w:pPr>
      <w:bookmarkStart w:id="160" w:name="_ENREF_25"/>
      <w:r w:rsidRPr="00883B63">
        <w:rPr>
          <w:rFonts w:ascii="Calibri" w:hAnsi="Calibri"/>
          <w:noProof/>
          <w:szCs w:val="24"/>
        </w:rPr>
        <w:t>Nishimoto S, Vu An T, Naselaris T, Benjamini Y, Yu B, Gallant Jack L (2011) Reconstructing Visual Experiences from Brain Activity Evoked by Natural Movies. Current Biology 21:1641-1646.</w:t>
      </w:r>
      <w:bookmarkEnd w:id="160"/>
    </w:p>
    <w:p w14:paraId="2E46C507" w14:textId="77777777" w:rsidR="00883B63" w:rsidRPr="00883B63" w:rsidRDefault="00883B63" w:rsidP="00883B63">
      <w:pPr>
        <w:spacing w:after="0" w:line="240" w:lineRule="auto"/>
        <w:ind w:left="720" w:hanging="720"/>
        <w:rPr>
          <w:rFonts w:ascii="Calibri" w:hAnsi="Calibri"/>
          <w:noProof/>
          <w:szCs w:val="24"/>
        </w:rPr>
      </w:pPr>
      <w:bookmarkStart w:id="161" w:name="_ENREF_26"/>
      <w:r w:rsidRPr="00883B63">
        <w:rPr>
          <w:rFonts w:ascii="Calibri" w:hAnsi="Calibri"/>
          <w:noProof/>
          <w:szCs w:val="24"/>
        </w:rPr>
        <w:t>Saenz M, Langers DR (2014) Tonotopic mapping of human auditory cortex. Hear Res 307:42-52.</w:t>
      </w:r>
      <w:bookmarkEnd w:id="161"/>
    </w:p>
    <w:p w14:paraId="0B9EE6B2" w14:textId="77777777" w:rsidR="00883B63" w:rsidRPr="00883B63" w:rsidRDefault="00883B63" w:rsidP="00883B63">
      <w:pPr>
        <w:spacing w:after="0" w:line="240" w:lineRule="auto"/>
        <w:ind w:left="720" w:hanging="720"/>
        <w:rPr>
          <w:rFonts w:ascii="Calibri" w:hAnsi="Calibri"/>
          <w:noProof/>
          <w:szCs w:val="24"/>
        </w:rPr>
      </w:pPr>
      <w:bookmarkStart w:id="162" w:name="_ENREF_27"/>
      <w:r w:rsidRPr="00883B63">
        <w:rPr>
          <w:rFonts w:ascii="Calibri" w:hAnsi="Calibri"/>
          <w:noProof/>
          <w:szCs w:val="24"/>
        </w:rPr>
        <w:lastRenderedPageBreak/>
        <w:t>Santoro R, Moerel M, De Martino F, Goebel R, Ugurbil K, Yacoub E, Formisano E (2014) Encoding of Natural Sounds at Multiple Spectral and Temporal Resolutions in the Human Auditory Cortex. PLoS Comput Biol 10:e1003412.</w:t>
      </w:r>
      <w:bookmarkEnd w:id="162"/>
    </w:p>
    <w:p w14:paraId="10481676" w14:textId="77777777" w:rsidR="00883B63" w:rsidRPr="00883B63" w:rsidRDefault="00883B63" w:rsidP="00883B63">
      <w:pPr>
        <w:spacing w:after="0" w:line="240" w:lineRule="auto"/>
        <w:ind w:left="720" w:hanging="720"/>
        <w:rPr>
          <w:rFonts w:ascii="Calibri" w:hAnsi="Calibri"/>
          <w:noProof/>
          <w:szCs w:val="24"/>
        </w:rPr>
      </w:pPr>
      <w:bookmarkStart w:id="163" w:name="_ENREF_28"/>
      <w:r w:rsidRPr="00883B63">
        <w:rPr>
          <w:rFonts w:ascii="Calibri" w:hAnsi="Calibri"/>
          <w:noProof/>
          <w:szCs w:val="24"/>
        </w:rPr>
        <w:t>Schönwiesner M, Zatorre RJ (2009) Spectro-temporal modulation transfer function of single voxels in the human auditory cortex measured with high-resolution fMRI. Proceedings of the National Academy of Sciences 106:14611-14616.</w:t>
      </w:r>
      <w:bookmarkEnd w:id="163"/>
    </w:p>
    <w:p w14:paraId="719D2D7A" w14:textId="77777777" w:rsidR="00883B63" w:rsidRPr="00883B63" w:rsidRDefault="00883B63" w:rsidP="00883B63">
      <w:pPr>
        <w:spacing w:after="0" w:line="240" w:lineRule="auto"/>
        <w:ind w:left="720" w:hanging="720"/>
        <w:rPr>
          <w:rFonts w:ascii="Calibri" w:hAnsi="Calibri"/>
          <w:noProof/>
          <w:szCs w:val="24"/>
        </w:rPr>
      </w:pPr>
      <w:bookmarkStart w:id="164" w:name="_ENREF_29"/>
      <w:r w:rsidRPr="00883B63">
        <w:rPr>
          <w:rFonts w:ascii="Calibri" w:hAnsi="Calibri"/>
          <w:noProof/>
          <w:szCs w:val="24"/>
        </w:rPr>
        <w:t>Striem-Amit E, Hertz U, Amedi A (2011) Extensive cochleotopic mapping of human auditory cortical fields obtained with phase-encoding FMRI. PLoS One 6:e17832.</w:t>
      </w:r>
      <w:bookmarkEnd w:id="164"/>
    </w:p>
    <w:p w14:paraId="74B1E97B" w14:textId="77777777" w:rsidR="00883B63" w:rsidRPr="00883B63" w:rsidRDefault="00883B63" w:rsidP="00883B63">
      <w:pPr>
        <w:spacing w:after="0" w:line="240" w:lineRule="auto"/>
        <w:ind w:left="720" w:hanging="720"/>
        <w:rPr>
          <w:rFonts w:ascii="Calibri" w:hAnsi="Calibri"/>
          <w:noProof/>
          <w:szCs w:val="24"/>
        </w:rPr>
      </w:pPr>
      <w:bookmarkStart w:id="165" w:name="_ENREF_30"/>
      <w:r w:rsidRPr="00883B63">
        <w:rPr>
          <w:rFonts w:ascii="Calibri" w:hAnsi="Calibri"/>
          <w:noProof/>
          <w:szCs w:val="24"/>
        </w:rPr>
        <w:t>Talavage TM, Sereno MI, Melcher JR, Ledden PJ, Rosen BR, Dale AM (2004) Tonotopic Organization in Human Auditory Cortex Revealed by Progressions of Frequency Sensitivity. Journal of neurophysiology 91:1282-1296.</w:t>
      </w:r>
      <w:bookmarkEnd w:id="165"/>
    </w:p>
    <w:p w14:paraId="6EA5C897" w14:textId="77777777" w:rsidR="00883B63" w:rsidRPr="00883B63" w:rsidRDefault="00883B63" w:rsidP="00883B63">
      <w:pPr>
        <w:spacing w:after="0" w:line="240" w:lineRule="auto"/>
        <w:ind w:left="720" w:hanging="720"/>
        <w:rPr>
          <w:rFonts w:ascii="Calibri" w:hAnsi="Calibri"/>
          <w:noProof/>
          <w:szCs w:val="24"/>
        </w:rPr>
      </w:pPr>
      <w:bookmarkStart w:id="166" w:name="_ENREF_31"/>
      <w:r w:rsidRPr="00883B63">
        <w:rPr>
          <w:rFonts w:ascii="Calibri" w:hAnsi="Calibri"/>
          <w:noProof/>
          <w:szCs w:val="24"/>
        </w:rPr>
        <w:t>Temperley D (2008) A Probabilistic Model of Melody Perception. Cognitive Science 32:418-444.</w:t>
      </w:r>
      <w:bookmarkEnd w:id="166"/>
    </w:p>
    <w:p w14:paraId="4A53E77F" w14:textId="77777777" w:rsidR="00883B63" w:rsidRPr="00883B63" w:rsidRDefault="00883B63" w:rsidP="00883B63">
      <w:pPr>
        <w:spacing w:after="0" w:line="240" w:lineRule="auto"/>
        <w:ind w:left="720" w:hanging="720"/>
        <w:rPr>
          <w:rFonts w:ascii="Calibri" w:hAnsi="Calibri"/>
          <w:noProof/>
          <w:szCs w:val="24"/>
        </w:rPr>
      </w:pPr>
      <w:bookmarkStart w:id="167" w:name="_ENREF_32"/>
      <w:r w:rsidRPr="00883B63">
        <w:rPr>
          <w:rFonts w:ascii="Calibri" w:hAnsi="Calibri"/>
          <w:noProof/>
          <w:szCs w:val="24"/>
        </w:rPr>
        <w:t>Temperley D (2014) Probabilistic Models of Melodic Interval. Music Perception: An Interdisciplinary Journal 32:85-99.</w:t>
      </w:r>
      <w:bookmarkEnd w:id="167"/>
    </w:p>
    <w:p w14:paraId="55483F22" w14:textId="77777777" w:rsidR="00883B63" w:rsidRPr="00883B63" w:rsidRDefault="00883B63" w:rsidP="00883B63">
      <w:pPr>
        <w:spacing w:after="0" w:line="240" w:lineRule="auto"/>
        <w:ind w:left="720" w:hanging="720"/>
        <w:rPr>
          <w:rFonts w:ascii="Calibri" w:hAnsi="Calibri"/>
          <w:noProof/>
          <w:szCs w:val="24"/>
        </w:rPr>
      </w:pPr>
      <w:bookmarkStart w:id="168" w:name="_ENREF_33"/>
      <w:r w:rsidRPr="00883B63">
        <w:rPr>
          <w:rFonts w:ascii="Calibri" w:hAnsi="Calibri"/>
          <w:noProof/>
          <w:szCs w:val="24"/>
        </w:rPr>
        <w:t>Thirion B, Duchesnay E, Hubbard E, Dubois J, Poline JB, Lebihan D, Dehaene S (2006) Inverse retinotopy: inferring the visual content of images from brain activation patterns. Neuroimage 33:1104-1116.</w:t>
      </w:r>
      <w:bookmarkEnd w:id="168"/>
    </w:p>
    <w:p w14:paraId="5F6AEEC9" w14:textId="77777777" w:rsidR="00883B63" w:rsidRPr="00883B63" w:rsidRDefault="00883B63" w:rsidP="00883B63">
      <w:pPr>
        <w:spacing w:after="0" w:line="240" w:lineRule="auto"/>
        <w:ind w:left="720" w:hanging="720"/>
        <w:rPr>
          <w:rFonts w:ascii="Calibri" w:hAnsi="Calibri"/>
          <w:noProof/>
          <w:szCs w:val="24"/>
        </w:rPr>
      </w:pPr>
      <w:bookmarkStart w:id="169" w:name="_ENREF_34"/>
      <w:r w:rsidRPr="00883B63">
        <w:rPr>
          <w:rFonts w:ascii="Calibri" w:hAnsi="Calibri"/>
          <w:noProof/>
          <w:szCs w:val="24"/>
        </w:rPr>
        <w:t>Thomas JM, Huber E, Stecker GC, Boynton GM, Saenz M, Fine I (2014) Population receptive field estimates of human auditory cortex. NeuroImage.</w:t>
      </w:r>
      <w:bookmarkEnd w:id="169"/>
    </w:p>
    <w:p w14:paraId="6358FDC1" w14:textId="77777777" w:rsidR="00883B63" w:rsidRPr="00883B63" w:rsidRDefault="00883B63" w:rsidP="00883B63">
      <w:pPr>
        <w:spacing w:after="0" w:line="240" w:lineRule="auto"/>
        <w:ind w:left="720" w:hanging="720"/>
        <w:rPr>
          <w:rFonts w:ascii="Calibri" w:hAnsi="Calibri"/>
          <w:noProof/>
          <w:szCs w:val="24"/>
        </w:rPr>
      </w:pPr>
      <w:bookmarkStart w:id="170" w:name="_ENREF_35"/>
      <w:r w:rsidRPr="00883B63">
        <w:rPr>
          <w:rFonts w:ascii="Calibri" w:hAnsi="Calibri"/>
          <w:noProof/>
          <w:szCs w:val="24"/>
        </w:rPr>
        <w:t>Thomas JM, Huber E, Stecker GC, Boynton GM, Saenz M, Fine I (2015) Population receptive field estimates of human auditory cortex. NeuroImage 105:428-439.</w:t>
      </w:r>
      <w:bookmarkEnd w:id="170"/>
    </w:p>
    <w:p w14:paraId="23EA50D0" w14:textId="77777777" w:rsidR="00883B63" w:rsidRPr="00883B63" w:rsidRDefault="00883B63" w:rsidP="00883B63">
      <w:pPr>
        <w:spacing w:line="240" w:lineRule="auto"/>
        <w:ind w:left="720" w:hanging="720"/>
        <w:rPr>
          <w:rFonts w:ascii="Calibri" w:hAnsi="Calibri"/>
          <w:noProof/>
          <w:szCs w:val="24"/>
        </w:rPr>
      </w:pPr>
      <w:bookmarkStart w:id="171" w:name="_ENREF_36"/>
      <w:r w:rsidRPr="00883B63">
        <w:rPr>
          <w:rFonts w:ascii="Calibri" w:hAnsi="Calibri"/>
          <w:noProof/>
          <w:szCs w:val="24"/>
        </w:rPr>
        <w:t>Woods DL, Alain C (2009) Functional imaging of human auditory cortex. Current opinion in otolaryngology &amp; head and neck surgery 17:407-411.</w:t>
      </w:r>
      <w:bookmarkEnd w:id="171"/>
    </w:p>
    <w:p w14:paraId="53C07B46" w14:textId="680BB34C" w:rsidR="00883B63" w:rsidRDefault="00883B63" w:rsidP="00883B63">
      <w:pPr>
        <w:spacing w:line="240" w:lineRule="auto"/>
        <w:rPr>
          <w:rFonts w:ascii="Calibri" w:hAnsi="Calibri"/>
          <w:noProof/>
          <w:szCs w:val="24"/>
        </w:rPr>
      </w:pPr>
    </w:p>
    <w:p w14:paraId="75BED967" w14:textId="50C5EA75" w:rsidR="006E707E" w:rsidRDefault="00A514BB" w:rsidP="006E707E">
      <w:pPr>
        <w:ind w:firstLine="0"/>
        <w:rPr>
          <w:szCs w:val="24"/>
        </w:rPr>
      </w:pPr>
      <w:r w:rsidRPr="006E429A">
        <w:rPr>
          <w:szCs w:val="24"/>
        </w:rPr>
        <w:fldChar w:fldCharType="end"/>
      </w:r>
    </w:p>
    <w:p w14:paraId="391FA2FE" w14:textId="77777777" w:rsidR="001A18FD" w:rsidRDefault="001A18FD" w:rsidP="006E707E">
      <w:pPr>
        <w:ind w:firstLine="0"/>
        <w:rPr>
          <w:szCs w:val="24"/>
        </w:rPr>
      </w:pPr>
    </w:p>
    <w:p w14:paraId="3BE26BBD" w14:textId="35A73902" w:rsidR="006E707E" w:rsidRDefault="006E707E" w:rsidP="006E707E">
      <w:pPr>
        <w:pStyle w:val="Heading1"/>
        <w:numPr>
          <w:ilvl w:val="0"/>
          <w:numId w:val="0"/>
        </w:numPr>
        <w:jc w:val="left"/>
      </w:pPr>
      <w:r>
        <w:t>Legends</w:t>
      </w:r>
    </w:p>
    <w:p w14:paraId="12228457" w14:textId="0E357D7B" w:rsidR="00DB0D0B" w:rsidRPr="009D5BF7" w:rsidRDefault="00DB0D0B" w:rsidP="00742D32">
      <w:pPr>
        <w:ind w:firstLine="0"/>
        <w:rPr>
          <w:b/>
          <w:bCs/>
          <w:lang w:bidi="en-US"/>
        </w:rPr>
      </w:pPr>
      <w:r w:rsidRPr="00DB0D0B">
        <w:rPr>
          <w:b/>
          <w:bCs/>
          <w:lang w:bidi="en-US"/>
        </w:rPr>
        <w:t xml:space="preserve">Figure 1. </w:t>
      </w:r>
      <w:r w:rsidR="009D5BF7">
        <w:rPr>
          <w:b/>
          <w:bCs/>
          <w:lang w:bidi="en-US"/>
        </w:rPr>
        <w:t xml:space="preserve"> </w:t>
      </w:r>
      <w:r w:rsidRPr="00DB0D0B">
        <w:rPr>
          <w:b/>
          <w:bCs/>
          <w:lang w:bidi="en-US"/>
        </w:rPr>
        <w:t>pRF estimation.</w:t>
      </w:r>
      <w:r w:rsidR="00C205D9">
        <w:rPr>
          <w:b/>
          <w:bCs/>
          <w:lang w:bidi="en-US"/>
        </w:rPr>
        <w:t xml:space="preserve"> A. </w:t>
      </w:r>
      <w:r w:rsidR="00C205D9" w:rsidRPr="005218AE">
        <w:t xml:space="preserve">The first </w:t>
      </w:r>
      <w:r w:rsidR="009D5BF7">
        <w:t>60</w:t>
      </w:r>
      <w:del w:id="172" w:author="Kelly Chang" w:date="2017-03-26T18:41:00Z">
        <w:r w:rsidR="009D5BF7" w:rsidDel="009F1AB9">
          <w:delText xml:space="preserve"> </w:delText>
        </w:r>
      </w:del>
      <w:r w:rsidR="009D5BF7">
        <w:t>s</w:t>
      </w:r>
      <w:r w:rsidR="00C205D9" w:rsidRPr="005218AE">
        <w:t xml:space="preserve"> of a </w:t>
      </w:r>
      <w:r w:rsidR="00C205D9" w:rsidRPr="00AA5EFA">
        <w:rPr>
          <w:i/>
        </w:rPr>
        <w:t>random sequence</w:t>
      </w:r>
      <w:r w:rsidR="00C205D9" w:rsidRPr="005218AE">
        <w:t xml:space="preserve"> </w:t>
      </w:r>
      <w:r w:rsidR="009D5BF7" w:rsidRPr="005218AE">
        <w:t>s</w:t>
      </w:r>
      <w:r w:rsidR="009D5BF7">
        <w:t xml:space="preserve">timulus used during pRF estimation. </w:t>
      </w:r>
      <w:r w:rsidR="009D5BF7">
        <w:rPr>
          <w:rFonts w:cs="Arial"/>
          <w:szCs w:val="24"/>
        </w:rPr>
        <w:t>E</w:t>
      </w:r>
      <w:r w:rsidR="009D5BF7" w:rsidRPr="006E429A">
        <w:rPr>
          <w:rFonts w:cs="Arial"/>
          <w:szCs w:val="24"/>
        </w:rPr>
        <w:t>ach block lasted 2</w:t>
      </w:r>
      <w:del w:id="173" w:author="Kelly Chang" w:date="2017-03-26T18:41:00Z">
        <w:r w:rsidR="009D5BF7" w:rsidRPr="006E429A" w:rsidDel="00AF1774">
          <w:rPr>
            <w:rFonts w:cs="Arial"/>
            <w:szCs w:val="24"/>
          </w:rPr>
          <w:delText xml:space="preserve"> </w:delText>
        </w:r>
      </w:del>
      <w:r w:rsidR="009D5BF7" w:rsidRPr="006E429A">
        <w:rPr>
          <w:rFonts w:cs="Arial"/>
          <w:szCs w:val="24"/>
        </w:rPr>
        <w:t xml:space="preserve">s and consisted </w:t>
      </w:r>
      <w:r w:rsidR="009D5BF7" w:rsidRPr="006E429A">
        <w:rPr>
          <w:rFonts w:eastAsia="Times New Roman" w:cs="Times New Roman"/>
          <w:szCs w:val="24"/>
        </w:rPr>
        <w:t xml:space="preserve">8 pure tone bursts of </w:t>
      </w:r>
      <w:r w:rsidR="009D5BF7" w:rsidRPr="006E429A">
        <w:rPr>
          <w:rFonts w:cs="Arial"/>
          <w:szCs w:val="24"/>
        </w:rPr>
        <w:t xml:space="preserve">a single frequency. </w:t>
      </w:r>
      <w:r w:rsidR="009D5BF7">
        <w:rPr>
          <w:rFonts w:eastAsia="Times New Roman" w:cs="Times New Roman"/>
          <w:szCs w:val="24"/>
        </w:rPr>
        <w:t>B</w:t>
      </w:r>
      <w:r w:rsidR="009D5BF7" w:rsidRPr="006E429A">
        <w:rPr>
          <w:rFonts w:eastAsia="Times New Roman" w:cs="Times New Roman"/>
          <w:szCs w:val="24"/>
        </w:rPr>
        <w:t>urst</w:t>
      </w:r>
      <w:r w:rsidR="009D5BF7">
        <w:rPr>
          <w:rFonts w:eastAsia="Times New Roman" w:cs="Times New Roman"/>
          <w:szCs w:val="24"/>
        </w:rPr>
        <w:t>s</w:t>
      </w:r>
      <w:r w:rsidR="009D5BF7" w:rsidRPr="006E429A">
        <w:rPr>
          <w:rFonts w:eastAsia="Times New Roman" w:cs="Times New Roman"/>
          <w:szCs w:val="24"/>
        </w:rPr>
        <w:t xml:space="preserve"> lasted either 50 ms or 200 ms in duration (inter-stimulus interval = 50</w:t>
      </w:r>
      <w:ins w:id="174" w:author="Kelly Chang" w:date="2017-03-26T18:41:00Z">
        <w:r w:rsidR="00C351E5">
          <w:rPr>
            <w:rFonts w:eastAsia="Times New Roman" w:cs="Times New Roman"/>
            <w:szCs w:val="24"/>
          </w:rPr>
          <w:t xml:space="preserve"> </w:t>
        </w:r>
      </w:ins>
      <w:r w:rsidR="009D5BF7" w:rsidRPr="006E429A">
        <w:rPr>
          <w:rFonts w:eastAsia="Times New Roman" w:cs="Times New Roman"/>
          <w:szCs w:val="24"/>
        </w:rPr>
        <w:t>ms)</w:t>
      </w:r>
      <w:r w:rsidR="009D5BF7">
        <w:rPr>
          <w:rFonts w:eastAsia="Times New Roman" w:cs="Times New Roman"/>
          <w:szCs w:val="24"/>
        </w:rPr>
        <w:t xml:space="preserve"> and were presented</w:t>
      </w:r>
      <w:r w:rsidR="009D5BF7" w:rsidRPr="006E429A">
        <w:rPr>
          <w:rFonts w:eastAsia="Times New Roman" w:cs="Times New Roman"/>
          <w:szCs w:val="24"/>
        </w:rPr>
        <w:t xml:space="preserve"> in a pseudo-randomized order</w:t>
      </w:r>
      <w:r w:rsidR="009D5BF7">
        <w:rPr>
          <w:rFonts w:eastAsia="Times New Roman" w:cs="Times New Roman"/>
          <w:szCs w:val="24"/>
        </w:rPr>
        <w:t>.</w:t>
      </w:r>
      <w:r w:rsidR="00BF5DF1">
        <w:rPr>
          <w:b/>
          <w:bCs/>
          <w:lang w:bidi="en-US"/>
        </w:rPr>
        <w:t xml:space="preserve"> </w:t>
      </w:r>
      <w:r w:rsidR="00BF5DF1" w:rsidRPr="006E429A">
        <w:rPr>
          <w:rFonts w:eastAsia="Times New Roman" w:cs="Times New Roman"/>
          <w:b/>
          <w:szCs w:val="24"/>
        </w:rPr>
        <w:t>B</w:t>
      </w:r>
      <w:r w:rsidR="00D7292A">
        <w:rPr>
          <w:rFonts w:eastAsia="Times New Roman" w:cs="Times New Roman"/>
          <w:b/>
          <w:szCs w:val="24"/>
        </w:rPr>
        <w:t>.</w:t>
      </w:r>
      <w:r w:rsidR="00D7292A" w:rsidRPr="00D7292A">
        <w:t xml:space="preserve"> </w:t>
      </w:r>
      <w:r w:rsidR="00D7292A" w:rsidRPr="00934F73">
        <w:t xml:space="preserve">Tonotopic </w:t>
      </w:r>
      <w:r w:rsidR="00D7292A">
        <w:t xml:space="preserve">and bandwidth </w:t>
      </w:r>
      <w:r w:rsidR="00D7292A" w:rsidRPr="00934F73">
        <w:t xml:space="preserve">maps for the </w:t>
      </w:r>
      <w:r w:rsidR="00D7292A">
        <w:t>left hemisphere of example Subject 1.</w:t>
      </w:r>
      <w:r w:rsidR="00D7292A" w:rsidRPr="00934F73">
        <w:t xml:space="preserve"> </w:t>
      </w:r>
      <w:r w:rsidR="00581797">
        <w:rPr>
          <w:rFonts w:eastAsia="Times New Roman" w:cs="Times New Roman"/>
          <w:szCs w:val="24"/>
        </w:rPr>
        <w:t xml:space="preserve"> </w:t>
      </w:r>
      <w:r w:rsidR="00D7292A">
        <w:rPr>
          <w:rFonts w:eastAsia="Times New Roman" w:cs="Times New Roman"/>
          <w:szCs w:val="24"/>
        </w:rPr>
        <w:t>As indicated by the black arrows,</w:t>
      </w:r>
      <w:r w:rsidR="00D7292A" w:rsidRPr="006E429A">
        <w:rPr>
          <w:rFonts w:eastAsia="Times New Roman" w:cs="Times New Roman"/>
          <w:szCs w:val="24"/>
        </w:rPr>
        <w:t xml:space="preserve"> </w:t>
      </w:r>
      <w:r w:rsidR="00BF5DF1" w:rsidRPr="006E429A">
        <w:rPr>
          <w:rFonts w:eastAsia="Times New Roman" w:cs="Times New Roman"/>
          <w:szCs w:val="24"/>
        </w:rPr>
        <w:t xml:space="preserve">pRF </w:t>
      </w:r>
      <w:r w:rsidR="00D7292A">
        <w:rPr>
          <w:rFonts w:eastAsia="Times New Roman" w:cs="Times New Roman"/>
          <w:szCs w:val="24"/>
        </w:rPr>
        <w:t xml:space="preserve">frequency </w:t>
      </w:r>
      <w:r w:rsidR="00BF5DF1" w:rsidRPr="006E429A">
        <w:rPr>
          <w:rFonts w:eastAsia="Times New Roman" w:cs="Times New Roman"/>
          <w:szCs w:val="24"/>
        </w:rPr>
        <w:t>center</w:t>
      </w:r>
      <w:r w:rsidR="00C205D9">
        <w:rPr>
          <w:rFonts w:eastAsia="Times New Roman" w:cs="Times New Roman"/>
          <w:szCs w:val="24"/>
        </w:rPr>
        <w:t xml:space="preserve"> (Hz)</w:t>
      </w:r>
      <w:r w:rsidR="00BF5DF1" w:rsidRPr="006E429A">
        <w:rPr>
          <w:rFonts w:eastAsia="Times New Roman" w:cs="Times New Roman"/>
          <w:szCs w:val="24"/>
        </w:rPr>
        <w:t xml:space="preserve"> values formed </w:t>
      </w:r>
      <w:r w:rsidR="00BF5DF1" w:rsidRPr="006E429A">
        <w:rPr>
          <w:rFonts w:eastAsia="Times New Roman" w:cs="Times New Roman"/>
          <w:szCs w:val="24"/>
        </w:rPr>
        <w:lastRenderedPageBreak/>
        <w:t>two mirror-symmetric tonotopic gradients</w:t>
      </w:r>
      <w:r w:rsidR="00D7292A">
        <w:rPr>
          <w:rFonts w:eastAsia="Times New Roman" w:cs="Times New Roman"/>
          <w:szCs w:val="24"/>
        </w:rPr>
        <w:t xml:space="preserve"> correspond</w:t>
      </w:r>
      <w:r w:rsidR="00C205D9">
        <w:rPr>
          <w:rFonts w:eastAsia="Times New Roman" w:cs="Times New Roman"/>
          <w:szCs w:val="24"/>
        </w:rPr>
        <w:t>ing</w:t>
      </w:r>
      <w:r w:rsidR="00BF5DF1" w:rsidRPr="006E429A">
        <w:rPr>
          <w:rFonts w:eastAsia="Times New Roman" w:cs="Times New Roman"/>
          <w:szCs w:val="24"/>
        </w:rPr>
        <w:t xml:space="preserve"> to the primary auditory fields </w:t>
      </w:r>
      <w:r w:rsidR="009625AB">
        <w:rPr>
          <w:rFonts w:eastAsia="Times New Roman" w:cs="Times New Roman"/>
          <w:szCs w:val="24"/>
        </w:rPr>
        <w:t>A1</w:t>
      </w:r>
      <w:r w:rsidR="00BF5DF1" w:rsidRPr="006E429A">
        <w:rPr>
          <w:rFonts w:eastAsia="Times New Roman" w:cs="Times New Roman"/>
          <w:szCs w:val="24"/>
        </w:rPr>
        <w:t xml:space="preserve"> and </w:t>
      </w:r>
      <w:r w:rsidR="009625AB">
        <w:rPr>
          <w:rFonts w:eastAsia="Times New Roman" w:cs="Times New Roman"/>
          <w:szCs w:val="24"/>
        </w:rPr>
        <w:t>R</w:t>
      </w:r>
      <w:r w:rsidR="00C205D9">
        <w:rPr>
          <w:rFonts w:eastAsia="Times New Roman" w:cs="Times New Roman"/>
          <w:szCs w:val="24"/>
        </w:rPr>
        <w:t>,</w:t>
      </w:r>
      <w:r w:rsidR="00D7292A">
        <w:rPr>
          <w:rFonts w:eastAsia="Times New Roman" w:cs="Times New Roman"/>
          <w:szCs w:val="24"/>
        </w:rPr>
        <w:t xml:space="preserve"> outlined </w:t>
      </w:r>
      <w:r w:rsidR="00D7292A">
        <w:t xml:space="preserve">here </w:t>
      </w:r>
      <w:r w:rsidR="00C205D9">
        <w:t xml:space="preserve">by </w:t>
      </w:r>
      <w:r w:rsidR="00D7292A" w:rsidRPr="00934F73">
        <w:t xml:space="preserve">solid black lines. </w:t>
      </w:r>
      <w:r w:rsidR="00C205D9">
        <w:t xml:space="preserve">No clear organization </w:t>
      </w:r>
      <w:r w:rsidR="00C205D9" w:rsidRPr="006E429A">
        <w:rPr>
          <w:rFonts w:eastAsia="Times New Roman" w:cs="Times New Roman"/>
          <w:szCs w:val="24"/>
        </w:rPr>
        <w:t>was observed for pRF bandwidth</w:t>
      </w:r>
      <w:r w:rsidR="00C205D9">
        <w:rPr>
          <w:rFonts w:eastAsia="Times New Roman" w:cs="Times New Roman"/>
          <w:szCs w:val="24"/>
        </w:rPr>
        <w:t xml:space="preserve"> (octaves)</w:t>
      </w:r>
      <w:r w:rsidR="00C205D9" w:rsidRPr="006E429A">
        <w:rPr>
          <w:rFonts w:eastAsia="Times New Roman" w:cs="Times New Roman"/>
          <w:szCs w:val="24"/>
        </w:rPr>
        <w:t xml:space="preserve"> values</w:t>
      </w:r>
    </w:p>
    <w:p w14:paraId="560796CA" w14:textId="75B024D2" w:rsidR="00DB0D0B" w:rsidRDefault="00DB0D0B" w:rsidP="00DB0D0B">
      <w:pPr>
        <w:ind w:firstLine="0"/>
        <w:rPr>
          <w:lang w:bidi="en-US"/>
        </w:rPr>
      </w:pPr>
      <w:r w:rsidRPr="00DB0D0B">
        <w:rPr>
          <w:b/>
          <w:bCs/>
          <w:lang w:bidi="en-US"/>
        </w:rPr>
        <w:t>Figure 2. Identification performance</w:t>
      </w:r>
      <w:r w:rsidR="001A18FD">
        <w:rPr>
          <w:lang w:bidi="en-US"/>
        </w:rPr>
        <w:t xml:space="preserve">. </w:t>
      </w:r>
      <w:r w:rsidR="001A18FD">
        <w:rPr>
          <w:b/>
          <w:lang w:bidi="en-US"/>
        </w:rPr>
        <w:t xml:space="preserve"> A&amp;B, </w:t>
      </w:r>
      <w:r w:rsidR="001A18FD" w:rsidRPr="003F03E2">
        <w:rPr>
          <w:rStyle w:val="SubtleEmphasis"/>
          <w:i w:val="0"/>
          <w:szCs w:val="24"/>
        </w:rPr>
        <w:t xml:space="preserve">Scatter plots showing the correlation </w:t>
      </w:r>
      <w:r w:rsidR="001A18FD" w:rsidRPr="006E429A">
        <w:rPr>
          <w:rFonts w:eastAsia="Times New Roman" w:cs="Times New Roman"/>
          <w:szCs w:val="24"/>
        </w:rPr>
        <w:t>between reconstructed and actual frequencies for each subject for both the Rainbow (</w:t>
      </w:r>
      <w:r w:rsidR="001A18FD">
        <w:rPr>
          <w:rFonts w:eastAsia="Times New Roman" w:cs="Times New Roman"/>
          <w:b/>
          <w:szCs w:val="24"/>
        </w:rPr>
        <w:t>A</w:t>
      </w:r>
      <w:r w:rsidR="001A18FD" w:rsidRPr="006E429A">
        <w:rPr>
          <w:rFonts w:eastAsia="Times New Roman" w:cs="Times New Roman"/>
          <w:szCs w:val="24"/>
        </w:rPr>
        <w:t>) and Wish (</w:t>
      </w:r>
      <w:r w:rsidR="001A18FD" w:rsidRPr="001A18FD">
        <w:rPr>
          <w:rFonts w:eastAsia="Times New Roman" w:cs="Times New Roman"/>
          <w:b/>
          <w:szCs w:val="24"/>
        </w:rPr>
        <w:t>B</w:t>
      </w:r>
      <w:r w:rsidR="001A18FD">
        <w:rPr>
          <w:rFonts w:eastAsia="Times New Roman" w:cs="Times New Roman"/>
          <w:szCs w:val="24"/>
        </w:rPr>
        <w:t>) sequences</w:t>
      </w:r>
      <w:r w:rsidR="001A18FD" w:rsidRPr="006E429A">
        <w:rPr>
          <w:rFonts w:eastAsia="Times New Roman" w:cs="Times New Roman"/>
          <w:szCs w:val="24"/>
        </w:rPr>
        <w:t>.</w:t>
      </w:r>
      <w:r w:rsidR="001A18FD">
        <w:rPr>
          <w:lang w:bidi="en-US"/>
        </w:rPr>
        <w:t xml:space="preserve"> </w:t>
      </w:r>
      <w:r w:rsidR="00C205D9" w:rsidRPr="00C205D9">
        <w:rPr>
          <w:b/>
          <w:lang w:bidi="en-US"/>
        </w:rPr>
        <w:t>C</w:t>
      </w:r>
      <w:r w:rsidR="001A18FD">
        <w:rPr>
          <w:b/>
          <w:lang w:bidi="en-US"/>
        </w:rPr>
        <w:t>&amp;D,</w:t>
      </w:r>
      <w:r w:rsidR="001A18FD">
        <w:rPr>
          <w:lang w:bidi="en-US"/>
        </w:rPr>
        <w:t xml:space="preserve"> Using</w:t>
      </w:r>
      <w:r w:rsidRPr="00DB0D0B">
        <w:rPr>
          <w:lang w:bidi="en-US"/>
        </w:rPr>
        <w:t xml:space="preserve"> a</w:t>
      </w:r>
      <w:r w:rsidR="001A18FD">
        <w:rPr>
          <w:lang w:bidi="en-US"/>
        </w:rPr>
        <w:t xml:space="preserve"> method</w:t>
      </w:r>
      <w:r w:rsidRPr="00DB0D0B">
        <w:rPr>
          <w:lang w:bidi="en-US"/>
        </w:rPr>
        <w:t xml:space="preserve"> based on</w:t>
      </w:r>
      <w:r w:rsidR="001A18FD">
        <w:rPr>
          <w:lang w:bidi="en-US"/>
        </w:rPr>
        <w:t xml:space="preserve"> a</w:t>
      </w:r>
      <w:r w:rsidRPr="00DB0D0B">
        <w:rPr>
          <w:lang w:bidi="en-US"/>
        </w:rPr>
        <w:t xml:space="preserve"> </w:t>
      </w:r>
      <w:r w:rsidR="001A18FD">
        <w:rPr>
          <w:lang w:bidi="en-US"/>
        </w:rPr>
        <w:t>first order Markov chain algorithm</w:t>
      </w:r>
      <w:r w:rsidRPr="00DB0D0B">
        <w:rPr>
          <w:lang w:bidi="en-US"/>
        </w:rPr>
        <w:t>, we simulated 1000 song-like sequences reflecting the frequency content and not</w:t>
      </w:r>
      <w:r w:rsidR="001A18FD">
        <w:rPr>
          <w:lang w:bidi="en-US"/>
        </w:rPr>
        <w:t>e-to-note probabilities of the Rainbow(</w:t>
      </w:r>
      <w:r w:rsidR="001A18FD" w:rsidRPr="001A18FD">
        <w:rPr>
          <w:b/>
          <w:lang w:bidi="en-US"/>
        </w:rPr>
        <w:t>C</w:t>
      </w:r>
      <w:r w:rsidR="001A18FD">
        <w:rPr>
          <w:lang w:bidi="en-US"/>
        </w:rPr>
        <w:t>) and Wish (</w:t>
      </w:r>
      <w:r w:rsidR="001A18FD" w:rsidRPr="001A18FD">
        <w:rPr>
          <w:b/>
          <w:lang w:bidi="en-US"/>
        </w:rPr>
        <w:t>D</w:t>
      </w:r>
      <w:r w:rsidR="001A18FD">
        <w:rPr>
          <w:lang w:bidi="en-US"/>
        </w:rPr>
        <w:t>)</w:t>
      </w:r>
      <w:r w:rsidRPr="00DB0D0B">
        <w:rPr>
          <w:lang w:bidi="en-US"/>
        </w:rPr>
        <w:t xml:space="preserve"> sequences.  </w:t>
      </w:r>
      <w:r w:rsidR="00C205D9">
        <w:rPr>
          <w:lang w:bidi="en-US"/>
        </w:rPr>
        <w:t>H</w:t>
      </w:r>
      <w:r w:rsidRPr="00DB0D0B">
        <w:rPr>
          <w:lang w:bidi="en-US"/>
        </w:rPr>
        <w:t xml:space="preserve">istograms of the correlation values (Pearson’s </w:t>
      </w:r>
      <w:r w:rsidRPr="00A008FD">
        <w:rPr>
          <w:i/>
          <w:lang w:bidi="en-US"/>
          <w:rPrChange w:id="175" w:author="Kelly Chang" w:date="2017-03-26T18:41:00Z">
            <w:rPr>
              <w:lang w:bidi="en-US"/>
            </w:rPr>
          </w:rPrChange>
        </w:rPr>
        <w:t>r</w:t>
      </w:r>
      <w:r w:rsidRPr="00DB0D0B">
        <w:rPr>
          <w:lang w:bidi="en-US"/>
        </w:rPr>
        <w:t xml:space="preserve">) between each of the simulated sequences and either reconstructed sequence. The line in </w:t>
      </w:r>
      <w:r w:rsidR="00C205D9">
        <w:rPr>
          <w:lang w:bidi="en-US"/>
        </w:rPr>
        <w:t>black</w:t>
      </w:r>
      <w:r w:rsidRPr="00DB0D0B">
        <w:rPr>
          <w:lang w:bidi="en-US"/>
        </w:rPr>
        <w:t xml:space="preserve"> </w:t>
      </w:r>
      <w:r w:rsidR="00C205D9" w:rsidRPr="00DB0D0B">
        <w:rPr>
          <w:lang w:bidi="en-US"/>
        </w:rPr>
        <w:t>designat</w:t>
      </w:r>
      <w:r w:rsidR="00C205D9">
        <w:rPr>
          <w:lang w:bidi="en-US"/>
        </w:rPr>
        <w:t>es</w:t>
      </w:r>
      <w:r w:rsidRPr="00DB0D0B">
        <w:rPr>
          <w:lang w:bidi="en-US"/>
        </w:rPr>
        <w:t xml:space="preserve"> the correlation value between the actual song-like sequences and the reconstructed sequences, indicating the degree to which the corr</w:t>
      </w:r>
      <w:r w:rsidR="00C205D9">
        <w:rPr>
          <w:lang w:bidi="en-US"/>
        </w:rPr>
        <w:t>ect sequence had been successfully identified</w:t>
      </w:r>
      <w:r w:rsidRPr="00DB0D0B">
        <w:rPr>
          <w:lang w:bidi="en-US"/>
        </w:rPr>
        <w:t xml:space="preserve">. </w:t>
      </w:r>
      <w:r w:rsidR="000B2E17">
        <w:rPr>
          <w:lang w:bidi="en-US"/>
        </w:rPr>
        <w:t xml:space="preserve"> </w:t>
      </w:r>
      <w:r w:rsidR="00FA5715">
        <w:rPr>
          <w:lang w:bidi="en-US"/>
        </w:rPr>
        <w:t xml:space="preserve">The number of correct identifications (out of 1000) is reported for each reconstructed sequence. </w:t>
      </w:r>
      <w:r w:rsidR="001A18FD">
        <w:rPr>
          <w:lang w:bidi="en-US"/>
        </w:rPr>
        <w:t xml:space="preserve">Colors </w:t>
      </w:r>
      <w:r w:rsidR="001A18FD" w:rsidRPr="00D7292A">
        <w:rPr>
          <w:lang w:bidi="en-US"/>
        </w:rPr>
        <w:t>correspond to individual subjects</w:t>
      </w:r>
      <w:r w:rsidR="001A18FD">
        <w:rPr>
          <w:lang w:bidi="en-US"/>
        </w:rPr>
        <w:t>.</w:t>
      </w:r>
    </w:p>
    <w:p w14:paraId="4400EEB1" w14:textId="5B2955F4" w:rsidR="00DB0D0B" w:rsidRDefault="00D7292A" w:rsidP="00DB0D0B">
      <w:pPr>
        <w:ind w:firstLine="0"/>
        <w:rPr>
          <w:lang w:bidi="en-US"/>
        </w:rPr>
      </w:pPr>
      <w:r w:rsidRPr="00D7292A">
        <w:rPr>
          <w:b/>
          <w:bCs/>
          <w:lang w:bidi="en-US"/>
        </w:rPr>
        <w:t>Figure 3</w:t>
      </w:r>
      <w:r w:rsidRPr="00D7292A">
        <w:rPr>
          <w:lang w:bidi="en-US"/>
        </w:rPr>
        <w:t xml:space="preserve">. </w:t>
      </w:r>
      <w:r>
        <w:rPr>
          <w:lang w:bidi="en-US"/>
        </w:rPr>
        <w:t xml:space="preserve"> </w:t>
      </w:r>
      <w:r w:rsidRPr="00D7292A">
        <w:rPr>
          <w:b/>
          <w:lang w:bidi="en-US"/>
        </w:rPr>
        <w:t>S</w:t>
      </w:r>
      <w:r w:rsidR="001677BC">
        <w:rPr>
          <w:b/>
          <w:lang w:bidi="en-US"/>
        </w:rPr>
        <w:t>equence</w:t>
      </w:r>
      <w:r>
        <w:rPr>
          <w:lang w:bidi="en-US"/>
        </w:rPr>
        <w:t xml:space="preserve"> </w:t>
      </w:r>
      <w:r>
        <w:rPr>
          <w:b/>
          <w:bCs/>
          <w:lang w:bidi="en-US"/>
        </w:rPr>
        <w:t>Reconstruction</w:t>
      </w:r>
      <w:r w:rsidRPr="00D7292A">
        <w:rPr>
          <w:lang w:bidi="en-US"/>
        </w:rPr>
        <w:t xml:space="preserve">.  For easier visualization on a treble clef, all frequencies (Hz) </w:t>
      </w:r>
      <w:r>
        <w:rPr>
          <w:lang w:bidi="en-US"/>
        </w:rPr>
        <w:t>were</w:t>
      </w:r>
      <w:r w:rsidRPr="00D7292A">
        <w:rPr>
          <w:lang w:bidi="en-US"/>
        </w:rPr>
        <w:t xml:space="preserve"> rounded the nearest semitone and lowered one octave. Actual notes from each song-like sequence are in black, while the color of notes in the reconstructed sequences correspond</w:t>
      </w:r>
      <w:r>
        <w:rPr>
          <w:lang w:bidi="en-US"/>
        </w:rPr>
        <w:t>s</w:t>
      </w:r>
      <w:r w:rsidRPr="00D7292A">
        <w:rPr>
          <w:lang w:bidi="en-US"/>
        </w:rPr>
        <w:t xml:space="preserve"> to individual subjects.</w:t>
      </w:r>
    </w:p>
    <w:p w14:paraId="706B411C" w14:textId="4F8B96A9" w:rsidR="00DB0D0B" w:rsidRPr="001A18FD" w:rsidRDefault="00BC561E" w:rsidP="001A18FD">
      <w:pPr>
        <w:ind w:firstLine="0"/>
        <w:rPr>
          <w:b/>
          <w:lang w:bidi="en-US"/>
        </w:rPr>
      </w:pPr>
      <w:r w:rsidRPr="00BC561E">
        <w:rPr>
          <w:b/>
          <w:lang w:bidi="en-US"/>
        </w:rPr>
        <w:t>Table 1.</w:t>
      </w:r>
      <w:r w:rsidR="00B70BCC">
        <w:rPr>
          <w:b/>
          <w:lang w:bidi="en-US"/>
        </w:rPr>
        <w:t xml:space="preserve"> Residual Errors. </w:t>
      </w:r>
      <w:r w:rsidR="00B70BCC">
        <w:rPr>
          <w:szCs w:val="24"/>
        </w:rPr>
        <w:t>Means and standard d</w:t>
      </w:r>
      <w:r w:rsidR="00B70BCC" w:rsidRPr="0028112D">
        <w:rPr>
          <w:szCs w:val="24"/>
        </w:rPr>
        <w:t>eviations of residual errors</w:t>
      </w:r>
      <w:r w:rsidR="00B70BCC">
        <w:rPr>
          <w:szCs w:val="24"/>
        </w:rPr>
        <w:t xml:space="preserve"> in cents</w:t>
      </w:r>
      <w:r w:rsidR="00B70BCC" w:rsidRPr="0028112D">
        <w:rPr>
          <w:szCs w:val="24"/>
        </w:rPr>
        <w:t xml:space="preserve"> between </w:t>
      </w:r>
      <w:r w:rsidR="00B70BCC">
        <w:rPr>
          <w:szCs w:val="24"/>
        </w:rPr>
        <w:t xml:space="preserve">the </w:t>
      </w:r>
      <w:r w:rsidR="00B70BCC" w:rsidRPr="0028112D">
        <w:rPr>
          <w:szCs w:val="24"/>
        </w:rPr>
        <w:t>reconstructed and actual f</w:t>
      </w:r>
      <w:r w:rsidR="001A18FD">
        <w:rPr>
          <w:szCs w:val="24"/>
        </w:rPr>
        <w:t>requencies.</w:t>
      </w:r>
    </w:p>
    <w:p w14:paraId="6E683856" w14:textId="7286DD20" w:rsidR="009E3441" w:rsidRPr="009E3441" w:rsidRDefault="009E3441" w:rsidP="009E3441">
      <w:pPr>
        <w:rPr>
          <w:lang w:bidi="en-US"/>
        </w:rPr>
      </w:pPr>
    </w:p>
    <w:sectPr w:rsidR="009E3441" w:rsidRPr="009E34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4E6798" w14:textId="77777777" w:rsidR="00E0712C" w:rsidRDefault="00E0712C" w:rsidP="007309B1">
      <w:pPr>
        <w:spacing w:after="0" w:line="240" w:lineRule="auto"/>
      </w:pPr>
      <w:r>
        <w:separator/>
      </w:r>
    </w:p>
  </w:endnote>
  <w:endnote w:type="continuationSeparator" w:id="0">
    <w:p w14:paraId="1C045028" w14:textId="77777777" w:rsidR="00E0712C" w:rsidRDefault="00E0712C" w:rsidP="00730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MyriadMM-RegularCondensed">
    <w:altName w:val="Calibri"/>
    <w:panose1 w:val="00000000000000000000"/>
    <w:charset w:val="00"/>
    <w:family w:val="swiss"/>
    <w:notTrueType/>
    <w:pitch w:val="default"/>
    <w:sig w:usb0="00000003" w:usb1="00000000" w:usb2="00000000" w:usb3="00000000" w:csb0="00000001" w:csb1="00000000"/>
  </w:font>
  <w:font w:name="AdvP9488">
    <w:panose1 w:val="00000000000000000000"/>
    <w:charset w:val="00"/>
    <w:family w:val="roman"/>
    <w:notTrueType/>
    <w:pitch w:val="default"/>
    <w:sig w:usb0="00000003" w:usb1="00000000" w:usb2="00000000" w:usb3="00000000" w:csb0="00000001" w:csb1="00000000"/>
  </w:font>
  <w:font w:name="Minion-Regular">
    <w:panose1 w:val="00000000000000000000"/>
    <w:charset w:val="00"/>
    <w:family w:val="roman"/>
    <w:notTrueType/>
    <w:pitch w:val="default"/>
    <w:sig w:usb0="00000003" w:usb1="00000000" w:usb2="00000000" w:usb3="00000000" w:csb0="00000001" w:csb1="00000000"/>
  </w:font>
  <w:font w:name="AdvP7C2E">
    <w:panose1 w:val="00000000000000000000"/>
    <w:charset w:val="00"/>
    <w:family w:val="roman"/>
    <w:notTrueType/>
    <w:pitch w:val="default"/>
    <w:sig w:usb0="00000003" w:usb1="00000000" w:usb2="00000000" w:usb3="00000000" w:csb0="00000001" w:csb1="00000000"/>
  </w:font>
  <w:font w:name="AdvOT863180fb+20">
    <w:panose1 w:val="00000000000000000000"/>
    <w:charset w:val="00"/>
    <w:family w:val="swiss"/>
    <w:notTrueType/>
    <w:pitch w:val="default"/>
    <w:sig w:usb0="00000003" w:usb1="00000000" w:usb2="00000000" w:usb3="00000000" w:csb0="00000001" w:csb1="00000000"/>
  </w:font>
  <w:font w:name="AdvOT863180fb">
    <w:panose1 w:val="00000000000000000000"/>
    <w:charset w:val="00"/>
    <w:family w:val="roman"/>
    <w:notTrueType/>
    <w:pitch w:val="default"/>
    <w:sig w:usb0="00000003" w:usb1="00000000" w:usb2="00000000" w:usb3="00000000" w:csb0="00000001" w:csb1="00000000"/>
  </w:font>
  <w:font w:name="AdvTimes">
    <w:altName w:val="Cambria"/>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BD5F30" w14:textId="77777777" w:rsidR="00E0712C" w:rsidRDefault="00E0712C" w:rsidP="007309B1">
      <w:pPr>
        <w:spacing w:after="0" w:line="240" w:lineRule="auto"/>
      </w:pPr>
      <w:r>
        <w:separator/>
      </w:r>
    </w:p>
  </w:footnote>
  <w:footnote w:type="continuationSeparator" w:id="0">
    <w:p w14:paraId="234C6F04" w14:textId="77777777" w:rsidR="00E0712C" w:rsidRDefault="00E0712C" w:rsidP="007309B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E7C69"/>
    <w:multiLevelType w:val="hybridMultilevel"/>
    <w:tmpl w:val="FF863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84B20A6"/>
    <w:multiLevelType w:val="hybridMultilevel"/>
    <w:tmpl w:val="F6FE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F945D3"/>
    <w:multiLevelType w:val="hybridMultilevel"/>
    <w:tmpl w:val="C3F63F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F2270A4"/>
    <w:multiLevelType w:val="hybridMultilevel"/>
    <w:tmpl w:val="4000A4D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412603F9"/>
    <w:multiLevelType w:val="hybridMultilevel"/>
    <w:tmpl w:val="2B34D9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4A35D56"/>
    <w:multiLevelType w:val="hybridMultilevel"/>
    <w:tmpl w:val="FC420F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5140F30"/>
    <w:multiLevelType w:val="hybridMultilevel"/>
    <w:tmpl w:val="52D42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BF54EC"/>
    <w:multiLevelType w:val="multilevel"/>
    <w:tmpl w:val="DB4EC0F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02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78873294"/>
    <w:multiLevelType w:val="hybridMultilevel"/>
    <w:tmpl w:val="2DA20D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4"/>
  </w:num>
  <w:num w:numId="3">
    <w:abstractNumId w:val="5"/>
  </w:num>
  <w:num w:numId="4">
    <w:abstractNumId w:val="8"/>
  </w:num>
  <w:num w:numId="5">
    <w:abstractNumId w:val="2"/>
  </w:num>
  <w:num w:numId="6">
    <w:abstractNumId w:val="0"/>
  </w:num>
  <w:num w:numId="7">
    <w:abstractNumId w:val="1"/>
  </w:num>
  <w:num w:numId="8">
    <w:abstractNumId w:val="3"/>
  </w:num>
  <w:num w:numId="9">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ONE FINE">
    <w15:presenceInfo w15:providerId="None" w15:userId="IONE F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Neuroscienc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d5t2r59ttdwx3e00fn522dstxa5prvf2zvt&quot;&gt;Library&lt;record-ids&gt;&lt;item&gt;5711&lt;/item&gt;&lt;item&gt;5787&lt;/item&gt;&lt;item&gt;5790&lt;/item&gt;&lt;item&gt;11117&lt;/item&gt;&lt;item&gt;11507&lt;/item&gt;&lt;item&gt;11534&lt;/item&gt;&lt;item&gt;11535&lt;/item&gt;&lt;item&gt;11674&lt;/item&gt;&lt;/record-ids&gt;&lt;/item&gt;&lt;/Libraries&gt;"/>
  </w:docVars>
  <w:rsids>
    <w:rsidRoot w:val="00784F37"/>
    <w:rsid w:val="0000019F"/>
    <w:rsid w:val="00000F5C"/>
    <w:rsid w:val="000028D4"/>
    <w:rsid w:val="000038A3"/>
    <w:rsid w:val="00006A05"/>
    <w:rsid w:val="0000714F"/>
    <w:rsid w:val="000131AF"/>
    <w:rsid w:val="00015B6F"/>
    <w:rsid w:val="00015DCE"/>
    <w:rsid w:val="00017482"/>
    <w:rsid w:val="0001784D"/>
    <w:rsid w:val="0002166A"/>
    <w:rsid w:val="000246D4"/>
    <w:rsid w:val="00025039"/>
    <w:rsid w:val="000267B9"/>
    <w:rsid w:val="0002711F"/>
    <w:rsid w:val="00027EFE"/>
    <w:rsid w:val="00033384"/>
    <w:rsid w:val="00037FB7"/>
    <w:rsid w:val="0004321B"/>
    <w:rsid w:val="00045C75"/>
    <w:rsid w:val="00051301"/>
    <w:rsid w:val="00052376"/>
    <w:rsid w:val="00057513"/>
    <w:rsid w:val="00061914"/>
    <w:rsid w:val="00061F8C"/>
    <w:rsid w:val="000638B1"/>
    <w:rsid w:val="0006645F"/>
    <w:rsid w:val="00067A3D"/>
    <w:rsid w:val="00067A6D"/>
    <w:rsid w:val="00071066"/>
    <w:rsid w:val="000711A0"/>
    <w:rsid w:val="00072753"/>
    <w:rsid w:val="00072861"/>
    <w:rsid w:val="000745CE"/>
    <w:rsid w:val="00075EFF"/>
    <w:rsid w:val="00076339"/>
    <w:rsid w:val="00085858"/>
    <w:rsid w:val="00092869"/>
    <w:rsid w:val="00093DAB"/>
    <w:rsid w:val="000946BE"/>
    <w:rsid w:val="000963F1"/>
    <w:rsid w:val="00096E76"/>
    <w:rsid w:val="000B211D"/>
    <w:rsid w:val="000B2E17"/>
    <w:rsid w:val="000B2FC0"/>
    <w:rsid w:val="000B44A2"/>
    <w:rsid w:val="000B4E55"/>
    <w:rsid w:val="000C0BE5"/>
    <w:rsid w:val="000C37C9"/>
    <w:rsid w:val="000C5DB6"/>
    <w:rsid w:val="000C73BB"/>
    <w:rsid w:val="000C745B"/>
    <w:rsid w:val="000D6A45"/>
    <w:rsid w:val="000D7E9A"/>
    <w:rsid w:val="000E29B0"/>
    <w:rsid w:val="000E2A63"/>
    <w:rsid w:val="000E5509"/>
    <w:rsid w:val="000E5854"/>
    <w:rsid w:val="000E5A67"/>
    <w:rsid w:val="000E6728"/>
    <w:rsid w:val="000E6C82"/>
    <w:rsid w:val="000E78F8"/>
    <w:rsid w:val="000F0527"/>
    <w:rsid w:val="000F1212"/>
    <w:rsid w:val="000F21A6"/>
    <w:rsid w:val="000F48DB"/>
    <w:rsid w:val="000F4D45"/>
    <w:rsid w:val="00104034"/>
    <w:rsid w:val="00105C6D"/>
    <w:rsid w:val="0010609E"/>
    <w:rsid w:val="001073F7"/>
    <w:rsid w:val="00110730"/>
    <w:rsid w:val="0011236E"/>
    <w:rsid w:val="00112AB4"/>
    <w:rsid w:val="0011476D"/>
    <w:rsid w:val="001213D5"/>
    <w:rsid w:val="001238AC"/>
    <w:rsid w:val="001246A2"/>
    <w:rsid w:val="001247A2"/>
    <w:rsid w:val="00127E72"/>
    <w:rsid w:val="00134329"/>
    <w:rsid w:val="0013677A"/>
    <w:rsid w:val="0013769B"/>
    <w:rsid w:val="001417B3"/>
    <w:rsid w:val="00144D1E"/>
    <w:rsid w:val="001450D9"/>
    <w:rsid w:val="0014608F"/>
    <w:rsid w:val="00147E10"/>
    <w:rsid w:val="001513AD"/>
    <w:rsid w:val="00153246"/>
    <w:rsid w:val="001553F2"/>
    <w:rsid w:val="001620DE"/>
    <w:rsid w:val="0016305E"/>
    <w:rsid w:val="001677BC"/>
    <w:rsid w:val="001678CC"/>
    <w:rsid w:val="00171483"/>
    <w:rsid w:val="00174F59"/>
    <w:rsid w:val="00175876"/>
    <w:rsid w:val="0017639F"/>
    <w:rsid w:val="001812D8"/>
    <w:rsid w:val="0018347F"/>
    <w:rsid w:val="00183C05"/>
    <w:rsid w:val="00187B71"/>
    <w:rsid w:val="001911D9"/>
    <w:rsid w:val="00192F6E"/>
    <w:rsid w:val="001939AB"/>
    <w:rsid w:val="00193EE3"/>
    <w:rsid w:val="001A18FD"/>
    <w:rsid w:val="001A4300"/>
    <w:rsid w:val="001B13DE"/>
    <w:rsid w:val="001B5A48"/>
    <w:rsid w:val="001B6E70"/>
    <w:rsid w:val="001B7AF9"/>
    <w:rsid w:val="001C00CE"/>
    <w:rsid w:val="001C32A5"/>
    <w:rsid w:val="001C3546"/>
    <w:rsid w:val="001C62C1"/>
    <w:rsid w:val="001D2673"/>
    <w:rsid w:val="001D3E44"/>
    <w:rsid w:val="001D6CBB"/>
    <w:rsid w:val="001E2748"/>
    <w:rsid w:val="001E52BF"/>
    <w:rsid w:val="001E6499"/>
    <w:rsid w:val="001E675D"/>
    <w:rsid w:val="001E7328"/>
    <w:rsid w:val="001F07EB"/>
    <w:rsid w:val="001F5669"/>
    <w:rsid w:val="00202EED"/>
    <w:rsid w:val="00205006"/>
    <w:rsid w:val="002069BE"/>
    <w:rsid w:val="0020744F"/>
    <w:rsid w:val="0021209C"/>
    <w:rsid w:val="00212910"/>
    <w:rsid w:val="00221B2F"/>
    <w:rsid w:val="00221E39"/>
    <w:rsid w:val="00231C31"/>
    <w:rsid w:val="00233D9B"/>
    <w:rsid w:val="0023469D"/>
    <w:rsid w:val="00235C3A"/>
    <w:rsid w:val="002402A6"/>
    <w:rsid w:val="00241755"/>
    <w:rsid w:val="00242D7A"/>
    <w:rsid w:val="00243CBE"/>
    <w:rsid w:val="00250E80"/>
    <w:rsid w:val="00253977"/>
    <w:rsid w:val="00255E13"/>
    <w:rsid w:val="002560E0"/>
    <w:rsid w:val="00257FC8"/>
    <w:rsid w:val="00260BC0"/>
    <w:rsid w:val="00260F4F"/>
    <w:rsid w:val="00261574"/>
    <w:rsid w:val="00262139"/>
    <w:rsid w:val="00263E01"/>
    <w:rsid w:val="002655EC"/>
    <w:rsid w:val="00275C64"/>
    <w:rsid w:val="00276B0A"/>
    <w:rsid w:val="00277239"/>
    <w:rsid w:val="0027774B"/>
    <w:rsid w:val="0027777C"/>
    <w:rsid w:val="0028222C"/>
    <w:rsid w:val="00283FB8"/>
    <w:rsid w:val="00285CB5"/>
    <w:rsid w:val="002874F5"/>
    <w:rsid w:val="00287848"/>
    <w:rsid w:val="00290797"/>
    <w:rsid w:val="00291EF3"/>
    <w:rsid w:val="00293D97"/>
    <w:rsid w:val="00294B6C"/>
    <w:rsid w:val="002A0DC4"/>
    <w:rsid w:val="002A1417"/>
    <w:rsid w:val="002A25A4"/>
    <w:rsid w:val="002A34A0"/>
    <w:rsid w:val="002A3A2C"/>
    <w:rsid w:val="002A57EC"/>
    <w:rsid w:val="002A6EB5"/>
    <w:rsid w:val="002B1065"/>
    <w:rsid w:val="002C21F5"/>
    <w:rsid w:val="002C2EE8"/>
    <w:rsid w:val="002C744C"/>
    <w:rsid w:val="002D1439"/>
    <w:rsid w:val="002D6542"/>
    <w:rsid w:val="002E37B9"/>
    <w:rsid w:val="002E76BD"/>
    <w:rsid w:val="002F4689"/>
    <w:rsid w:val="00301EF6"/>
    <w:rsid w:val="00313763"/>
    <w:rsid w:val="0031579F"/>
    <w:rsid w:val="0032117D"/>
    <w:rsid w:val="00327B7D"/>
    <w:rsid w:val="0033146D"/>
    <w:rsid w:val="00331504"/>
    <w:rsid w:val="003316CC"/>
    <w:rsid w:val="00333E76"/>
    <w:rsid w:val="003369E4"/>
    <w:rsid w:val="00340E28"/>
    <w:rsid w:val="00343F19"/>
    <w:rsid w:val="0034467A"/>
    <w:rsid w:val="003466B3"/>
    <w:rsid w:val="003469B8"/>
    <w:rsid w:val="00350BAE"/>
    <w:rsid w:val="00354D56"/>
    <w:rsid w:val="00354F58"/>
    <w:rsid w:val="00355DCC"/>
    <w:rsid w:val="003570C5"/>
    <w:rsid w:val="00364FEC"/>
    <w:rsid w:val="00365841"/>
    <w:rsid w:val="00366FF8"/>
    <w:rsid w:val="00370615"/>
    <w:rsid w:val="00370CA7"/>
    <w:rsid w:val="00371CD1"/>
    <w:rsid w:val="00374BCF"/>
    <w:rsid w:val="0037697B"/>
    <w:rsid w:val="0038507E"/>
    <w:rsid w:val="00385D61"/>
    <w:rsid w:val="00386819"/>
    <w:rsid w:val="003907BF"/>
    <w:rsid w:val="003934E5"/>
    <w:rsid w:val="0039541B"/>
    <w:rsid w:val="003A0FB4"/>
    <w:rsid w:val="003A1A0F"/>
    <w:rsid w:val="003A2067"/>
    <w:rsid w:val="003A2B1F"/>
    <w:rsid w:val="003B0511"/>
    <w:rsid w:val="003B6E51"/>
    <w:rsid w:val="003C44AA"/>
    <w:rsid w:val="003C5A8B"/>
    <w:rsid w:val="003C6DD0"/>
    <w:rsid w:val="003D099D"/>
    <w:rsid w:val="003D26EB"/>
    <w:rsid w:val="003D2F1B"/>
    <w:rsid w:val="003D50A2"/>
    <w:rsid w:val="003D572D"/>
    <w:rsid w:val="003D5ABC"/>
    <w:rsid w:val="003E4749"/>
    <w:rsid w:val="003E78E7"/>
    <w:rsid w:val="003F1938"/>
    <w:rsid w:val="003F1E14"/>
    <w:rsid w:val="003F20F5"/>
    <w:rsid w:val="003F4C14"/>
    <w:rsid w:val="003F65A8"/>
    <w:rsid w:val="003F6F15"/>
    <w:rsid w:val="003F73B9"/>
    <w:rsid w:val="003F7A04"/>
    <w:rsid w:val="00405342"/>
    <w:rsid w:val="004104F4"/>
    <w:rsid w:val="00414486"/>
    <w:rsid w:val="00415E4B"/>
    <w:rsid w:val="00416992"/>
    <w:rsid w:val="00417377"/>
    <w:rsid w:val="00424A70"/>
    <w:rsid w:val="004271D8"/>
    <w:rsid w:val="004335C0"/>
    <w:rsid w:val="004340CA"/>
    <w:rsid w:val="00434200"/>
    <w:rsid w:val="0043542B"/>
    <w:rsid w:val="00436CD6"/>
    <w:rsid w:val="00440C6D"/>
    <w:rsid w:val="00445E4C"/>
    <w:rsid w:val="00446468"/>
    <w:rsid w:val="00446629"/>
    <w:rsid w:val="004472C7"/>
    <w:rsid w:val="004505AC"/>
    <w:rsid w:val="0045326F"/>
    <w:rsid w:val="00454557"/>
    <w:rsid w:val="00454605"/>
    <w:rsid w:val="00454785"/>
    <w:rsid w:val="0045673B"/>
    <w:rsid w:val="00457298"/>
    <w:rsid w:val="004575EE"/>
    <w:rsid w:val="004658A8"/>
    <w:rsid w:val="004705A7"/>
    <w:rsid w:val="00472359"/>
    <w:rsid w:val="004775CA"/>
    <w:rsid w:val="004942F6"/>
    <w:rsid w:val="00496AC8"/>
    <w:rsid w:val="004A057C"/>
    <w:rsid w:val="004A2672"/>
    <w:rsid w:val="004A472C"/>
    <w:rsid w:val="004A5DD2"/>
    <w:rsid w:val="004A7996"/>
    <w:rsid w:val="004B09D7"/>
    <w:rsid w:val="004C3432"/>
    <w:rsid w:val="004C4B88"/>
    <w:rsid w:val="004C5CCB"/>
    <w:rsid w:val="004C78E2"/>
    <w:rsid w:val="004D26CB"/>
    <w:rsid w:val="004D374C"/>
    <w:rsid w:val="004D4922"/>
    <w:rsid w:val="004D63BA"/>
    <w:rsid w:val="004E08F1"/>
    <w:rsid w:val="004E0E1F"/>
    <w:rsid w:val="004E127D"/>
    <w:rsid w:val="004E643D"/>
    <w:rsid w:val="004E6CD2"/>
    <w:rsid w:val="004F19A5"/>
    <w:rsid w:val="004F6BE1"/>
    <w:rsid w:val="005020AE"/>
    <w:rsid w:val="00502538"/>
    <w:rsid w:val="00504249"/>
    <w:rsid w:val="00506835"/>
    <w:rsid w:val="00507888"/>
    <w:rsid w:val="005079FD"/>
    <w:rsid w:val="00516F41"/>
    <w:rsid w:val="0051784C"/>
    <w:rsid w:val="00517F43"/>
    <w:rsid w:val="00520657"/>
    <w:rsid w:val="005208A5"/>
    <w:rsid w:val="00532594"/>
    <w:rsid w:val="005339E7"/>
    <w:rsid w:val="00533A90"/>
    <w:rsid w:val="0053632C"/>
    <w:rsid w:val="00536987"/>
    <w:rsid w:val="00536E04"/>
    <w:rsid w:val="00541926"/>
    <w:rsid w:val="005427D2"/>
    <w:rsid w:val="005444BB"/>
    <w:rsid w:val="00546B8E"/>
    <w:rsid w:val="00546E6B"/>
    <w:rsid w:val="00554BF3"/>
    <w:rsid w:val="0055503E"/>
    <w:rsid w:val="00555976"/>
    <w:rsid w:val="00556B42"/>
    <w:rsid w:val="005635D7"/>
    <w:rsid w:val="005648B5"/>
    <w:rsid w:val="005651B6"/>
    <w:rsid w:val="00565267"/>
    <w:rsid w:val="00573A23"/>
    <w:rsid w:val="00575C6B"/>
    <w:rsid w:val="00575D95"/>
    <w:rsid w:val="005770EB"/>
    <w:rsid w:val="0058010A"/>
    <w:rsid w:val="00581797"/>
    <w:rsid w:val="00582CBE"/>
    <w:rsid w:val="005836EC"/>
    <w:rsid w:val="00584D22"/>
    <w:rsid w:val="00584F7B"/>
    <w:rsid w:val="00586C52"/>
    <w:rsid w:val="00592CD2"/>
    <w:rsid w:val="00594DCE"/>
    <w:rsid w:val="00597C75"/>
    <w:rsid w:val="005A08D1"/>
    <w:rsid w:val="005A1DD8"/>
    <w:rsid w:val="005A2981"/>
    <w:rsid w:val="005A2DDD"/>
    <w:rsid w:val="005A3815"/>
    <w:rsid w:val="005A4B13"/>
    <w:rsid w:val="005A5C07"/>
    <w:rsid w:val="005A72BE"/>
    <w:rsid w:val="005B13E0"/>
    <w:rsid w:val="005B1D03"/>
    <w:rsid w:val="005B1DFA"/>
    <w:rsid w:val="005C0D06"/>
    <w:rsid w:val="005C171B"/>
    <w:rsid w:val="005C3AC5"/>
    <w:rsid w:val="005C7DE2"/>
    <w:rsid w:val="005D17C5"/>
    <w:rsid w:val="005D612A"/>
    <w:rsid w:val="005D7E64"/>
    <w:rsid w:val="005E045C"/>
    <w:rsid w:val="005E7001"/>
    <w:rsid w:val="005E7B4F"/>
    <w:rsid w:val="005F25CC"/>
    <w:rsid w:val="005F3B95"/>
    <w:rsid w:val="005F4B69"/>
    <w:rsid w:val="005F576B"/>
    <w:rsid w:val="005F7B96"/>
    <w:rsid w:val="00600C70"/>
    <w:rsid w:val="006049A1"/>
    <w:rsid w:val="00610680"/>
    <w:rsid w:val="00613107"/>
    <w:rsid w:val="0061509E"/>
    <w:rsid w:val="00620F63"/>
    <w:rsid w:val="00623047"/>
    <w:rsid w:val="006243A4"/>
    <w:rsid w:val="00625746"/>
    <w:rsid w:val="006265C4"/>
    <w:rsid w:val="006272E8"/>
    <w:rsid w:val="006303A2"/>
    <w:rsid w:val="006310F5"/>
    <w:rsid w:val="00632DB2"/>
    <w:rsid w:val="00633201"/>
    <w:rsid w:val="00633453"/>
    <w:rsid w:val="006336A5"/>
    <w:rsid w:val="00635BA1"/>
    <w:rsid w:val="00644349"/>
    <w:rsid w:val="006472B3"/>
    <w:rsid w:val="00662594"/>
    <w:rsid w:val="006747EC"/>
    <w:rsid w:val="00676173"/>
    <w:rsid w:val="0067626C"/>
    <w:rsid w:val="006801C2"/>
    <w:rsid w:val="00681B19"/>
    <w:rsid w:val="00684CF2"/>
    <w:rsid w:val="006862B0"/>
    <w:rsid w:val="006904D6"/>
    <w:rsid w:val="00693749"/>
    <w:rsid w:val="006946D7"/>
    <w:rsid w:val="0069485E"/>
    <w:rsid w:val="006978E7"/>
    <w:rsid w:val="00697EDA"/>
    <w:rsid w:val="006A0F23"/>
    <w:rsid w:val="006A1F48"/>
    <w:rsid w:val="006A5057"/>
    <w:rsid w:val="006B35BA"/>
    <w:rsid w:val="006B48A7"/>
    <w:rsid w:val="006B617A"/>
    <w:rsid w:val="006B799B"/>
    <w:rsid w:val="006C60E3"/>
    <w:rsid w:val="006C6BEF"/>
    <w:rsid w:val="006D3041"/>
    <w:rsid w:val="006D4F5A"/>
    <w:rsid w:val="006D5712"/>
    <w:rsid w:val="006D6221"/>
    <w:rsid w:val="006D7489"/>
    <w:rsid w:val="006E2C11"/>
    <w:rsid w:val="006E429A"/>
    <w:rsid w:val="006E707E"/>
    <w:rsid w:val="006F175D"/>
    <w:rsid w:val="006F1D68"/>
    <w:rsid w:val="006F4FF2"/>
    <w:rsid w:val="006F731B"/>
    <w:rsid w:val="007009BC"/>
    <w:rsid w:val="0070179B"/>
    <w:rsid w:val="0070353A"/>
    <w:rsid w:val="00704993"/>
    <w:rsid w:val="00711447"/>
    <w:rsid w:val="00713AF8"/>
    <w:rsid w:val="007171F4"/>
    <w:rsid w:val="00720282"/>
    <w:rsid w:val="0072168B"/>
    <w:rsid w:val="00723032"/>
    <w:rsid w:val="007309B1"/>
    <w:rsid w:val="007312E2"/>
    <w:rsid w:val="00731B0D"/>
    <w:rsid w:val="00732678"/>
    <w:rsid w:val="00732B84"/>
    <w:rsid w:val="00734707"/>
    <w:rsid w:val="0073500C"/>
    <w:rsid w:val="00735B62"/>
    <w:rsid w:val="00742D32"/>
    <w:rsid w:val="00745BAE"/>
    <w:rsid w:val="00746192"/>
    <w:rsid w:val="00752D32"/>
    <w:rsid w:val="00754226"/>
    <w:rsid w:val="00756429"/>
    <w:rsid w:val="00764C17"/>
    <w:rsid w:val="0076710A"/>
    <w:rsid w:val="007678CA"/>
    <w:rsid w:val="007731DE"/>
    <w:rsid w:val="00780664"/>
    <w:rsid w:val="00780C11"/>
    <w:rsid w:val="00781572"/>
    <w:rsid w:val="00781C59"/>
    <w:rsid w:val="00781FF2"/>
    <w:rsid w:val="00784F37"/>
    <w:rsid w:val="00785A7A"/>
    <w:rsid w:val="0079428E"/>
    <w:rsid w:val="00797ADB"/>
    <w:rsid w:val="007A68A3"/>
    <w:rsid w:val="007A6C04"/>
    <w:rsid w:val="007B2708"/>
    <w:rsid w:val="007B2FF5"/>
    <w:rsid w:val="007C1EBD"/>
    <w:rsid w:val="007C31B7"/>
    <w:rsid w:val="007C3A3B"/>
    <w:rsid w:val="007C5FA9"/>
    <w:rsid w:val="007D7E51"/>
    <w:rsid w:val="007E04A2"/>
    <w:rsid w:val="007E1A30"/>
    <w:rsid w:val="007E400D"/>
    <w:rsid w:val="007E54C7"/>
    <w:rsid w:val="007E7655"/>
    <w:rsid w:val="007F0BAF"/>
    <w:rsid w:val="007F383F"/>
    <w:rsid w:val="007F3C28"/>
    <w:rsid w:val="007F5ABB"/>
    <w:rsid w:val="007F7DB5"/>
    <w:rsid w:val="008025A3"/>
    <w:rsid w:val="00805BCD"/>
    <w:rsid w:val="00813A14"/>
    <w:rsid w:val="00816706"/>
    <w:rsid w:val="00820E6C"/>
    <w:rsid w:val="00824315"/>
    <w:rsid w:val="00831910"/>
    <w:rsid w:val="0083392A"/>
    <w:rsid w:val="008340FB"/>
    <w:rsid w:val="00834A08"/>
    <w:rsid w:val="00841790"/>
    <w:rsid w:val="0084359A"/>
    <w:rsid w:val="00843D69"/>
    <w:rsid w:val="00846A9D"/>
    <w:rsid w:val="00846D49"/>
    <w:rsid w:val="008476AF"/>
    <w:rsid w:val="008502ED"/>
    <w:rsid w:val="008542B3"/>
    <w:rsid w:val="00854D0C"/>
    <w:rsid w:val="00861984"/>
    <w:rsid w:val="00861BBF"/>
    <w:rsid w:val="00862961"/>
    <w:rsid w:val="00862E93"/>
    <w:rsid w:val="0086595C"/>
    <w:rsid w:val="00865F67"/>
    <w:rsid w:val="00870682"/>
    <w:rsid w:val="00870A7C"/>
    <w:rsid w:val="0087311D"/>
    <w:rsid w:val="00876496"/>
    <w:rsid w:val="008778D3"/>
    <w:rsid w:val="008801F1"/>
    <w:rsid w:val="00880932"/>
    <w:rsid w:val="00880C08"/>
    <w:rsid w:val="00883052"/>
    <w:rsid w:val="00883B63"/>
    <w:rsid w:val="008860C4"/>
    <w:rsid w:val="008876A0"/>
    <w:rsid w:val="008902E0"/>
    <w:rsid w:val="008917C2"/>
    <w:rsid w:val="00891F59"/>
    <w:rsid w:val="00893C5C"/>
    <w:rsid w:val="00897118"/>
    <w:rsid w:val="008977FD"/>
    <w:rsid w:val="008A27DB"/>
    <w:rsid w:val="008A3042"/>
    <w:rsid w:val="008A32B6"/>
    <w:rsid w:val="008A4C4C"/>
    <w:rsid w:val="008B0231"/>
    <w:rsid w:val="008B2983"/>
    <w:rsid w:val="008B69C1"/>
    <w:rsid w:val="008C005C"/>
    <w:rsid w:val="008C10F6"/>
    <w:rsid w:val="008C1871"/>
    <w:rsid w:val="008C34DA"/>
    <w:rsid w:val="008C45C4"/>
    <w:rsid w:val="008D31E4"/>
    <w:rsid w:val="008D38FB"/>
    <w:rsid w:val="008D3E51"/>
    <w:rsid w:val="008D5B05"/>
    <w:rsid w:val="008E3FF2"/>
    <w:rsid w:val="008E7053"/>
    <w:rsid w:val="008E7199"/>
    <w:rsid w:val="008F11B3"/>
    <w:rsid w:val="008F1222"/>
    <w:rsid w:val="008F1A92"/>
    <w:rsid w:val="008F4FDC"/>
    <w:rsid w:val="008F55C5"/>
    <w:rsid w:val="008F665B"/>
    <w:rsid w:val="00900FB4"/>
    <w:rsid w:val="0090510E"/>
    <w:rsid w:val="00912428"/>
    <w:rsid w:val="009133BF"/>
    <w:rsid w:val="00916B36"/>
    <w:rsid w:val="00917AC4"/>
    <w:rsid w:val="00920B41"/>
    <w:rsid w:val="0092368D"/>
    <w:rsid w:val="00923F0D"/>
    <w:rsid w:val="009251DE"/>
    <w:rsid w:val="009268EA"/>
    <w:rsid w:val="00927C42"/>
    <w:rsid w:val="00933196"/>
    <w:rsid w:val="009342D5"/>
    <w:rsid w:val="00941D1D"/>
    <w:rsid w:val="00946B04"/>
    <w:rsid w:val="00950DEF"/>
    <w:rsid w:val="009511B9"/>
    <w:rsid w:val="00951304"/>
    <w:rsid w:val="00954391"/>
    <w:rsid w:val="00955C66"/>
    <w:rsid w:val="00955EC7"/>
    <w:rsid w:val="00960474"/>
    <w:rsid w:val="00961ADE"/>
    <w:rsid w:val="00961F9C"/>
    <w:rsid w:val="009625AB"/>
    <w:rsid w:val="00963EE9"/>
    <w:rsid w:val="009715F4"/>
    <w:rsid w:val="00971E5B"/>
    <w:rsid w:val="00972AFB"/>
    <w:rsid w:val="00973CBF"/>
    <w:rsid w:val="009743BB"/>
    <w:rsid w:val="00974F79"/>
    <w:rsid w:val="009753AB"/>
    <w:rsid w:val="00980781"/>
    <w:rsid w:val="0098492A"/>
    <w:rsid w:val="009866C4"/>
    <w:rsid w:val="00991294"/>
    <w:rsid w:val="00991987"/>
    <w:rsid w:val="00991E3D"/>
    <w:rsid w:val="00994183"/>
    <w:rsid w:val="0099591E"/>
    <w:rsid w:val="00995B72"/>
    <w:rsid w:val="009969BB"/>
    <w:rsid w:val="00996DC9"/>
    <w:rsid w:val="009A1683"/>
    <w:rsid w:val="009A300D"/>
    <w:rsid w:val="009A3DE9"/>
    <w:rsid w:val="009A62B0"/>
    <w:rsid w:val="009A6C93"/>
    <w:rsid w:val="009A73CF"/>
    <w:rsid w:val="009B116D"/>
    <w:rsid w:val="009B1DC0"/>
    <w:rsid w:val="009B45C4"/>
    <w:rsid w:val="009C09C1"/>
    <w:rsid w:val="009C12DD"/>
    <w:rsid w:val="009C19E8"/>
    <w:rsid w:val="009C39AC"/>
    <w:rsid w:val="009C3CD1"/>
    <w:rsid w:val="009C3ECA"/>
    <w:rsid w:val="009D432B"/>
    <w:rsid w:val="009D518A"/>
    <w:rsid w:val="009D5BF7"/>
    <w:rsid w:val="009D6170"/>
    <w:rsid w:val="009D7ACA"/>
    <w:rsid w:val="009E1599"/>
    <w:rsid w:val="009E3441"/>
    <w:rsid w:val="009E6D84"/>
    <w:rsid w:val="009E79E0"/>
    <w:rsid w:val="009F1AB9"/>
    <w:rsid w:val="009F1EA3"/>
    <w:rsid w:val="009F22DD"/>
    <w:rsid w:val="009F58ED"/>
    <w:rsid w:val="009F5C3C"/>
    <w:rsid w:val="00A008FD"/>
    <w:rsid w:val="00A01BBC"/>
    <w:rsid w:val="00A01FF2"/>
    <w:rsid w:val="00A037BD"/>
    <w:rsid w:val="00A1000A"/>
    <w:rsid w:val="00A12135"/>
    <w:rsid w:val="00A1529D"/>
    <w:rsid w:val="00A2391B"/>
    <w:rsid w:val="00A270DC"/>
    <w:rsid w:val="00A31759"/>
    <w:rsid w:val="00A32C13"/>
    <w:rsid w:val="00A332D9"/>
    <w:rsid w:val="00A36D10"/>
    <w:rsid w:val="00A514BB"/>
    <w:rsid w:val="00A551AE"/>
    <w:rsid w:val="00A57DC9"/>
    <w:rsid w:val="00A62FBA"/>
    <w:rsid w:val="00A70D07"/>
    <w:rsid w:val="00A719BD"/>
    <w:rsid w:val="00A7742E"/>
    <w:rsid w:val="00A77582"/>
    <w:rsid w:val="00A80187"/>
    <w:rsid w:val="00A850C0"/>
    <w:rsid w:val="00A85689"/>
    <w:rsid w:val="00A85D27"/>
    <w:rsid w:val="00A85EF8"/>
    <w:rsid w:val="00A91D19"/>
    <w:rsid w:val="00A92A6A"/>
    <w:rsid w:val="00A9350C"/>
    <w:rsid w:val="00A94017"/>
    <w:rsid w:val="00A946D8"/>
    <w:rsid w:val="00AA2FF1"/>
    <w:rsid w:val="00AA3FB0"/>
    <w:rsid w:val="00AA470E"/>
    <w:rsid w:val="00AA47ED"/>
    <w:rsid w:val="00AA5516"/>
    <w:rsid w:val="00AB0FD8"/>
    <w:rsid w:val="00AB1C37"/>
    <w:rsid w:val="00AB26F8"/>
    <w:rsid w:val="00AB29B0"/>
    <w:rsid w:val="00AC0F0A"/>
    <w:rsid w:val="00AC3511"/>
    <w:rsid w:val="00AC4D52"/>
    <w:rsid w:val="00AC4DA3"/>
    <w:rsid w:val="00AC55D9"/>
    <w:rsid w:val="00AC57E1"/>
    <w:rsid w:val="00AC5D7C"/>
    <w:rsid w:val="00AC659C"/>
    <w:rsid w:val="00AD3176"/>
    <w:rsid w:val="00AD3900"/>
    <w:rsid w:val="00AD54C6"/>
    <w:rsid w:val="00AD55B7"/>
    <w:rsid w:val="00AD5688"/>
    <w:rsid w:val="00AE00F3"/>
    <w:rsid w:val="00AE2918"/>
    <w:rsid w:val="00AE5F11"/>
    <w:rsid w:val="00AF1422"/>
    <w:rsid w:val="00AF1774"/>
    <w:rsid w:val="00AF22B7"/>
    <w:rsid w:val="00AF34C1"/>
    <w:rsid w:val="00AF4EBA"/>
    <w:rsid w:val="00B00AA2"/>
    <w:rsid w:val="00B044EA"/>
    <w:rsid w:val="00B05776"/>
    <w:rsid w:val="00B0686E"/>
    <w:rsid w:val="00B073C4"/>
    <w:rsid w:val="00B10C0E"/>
    <w:rsid w:val="00B117E3"/>
    <w:rsid w:val="00B13C6F"/>
    <w:rsid w:val="00B150C4"/>
    <w:rsid w:val="00B26ADB"/>
    <w:rsid w:val="00B26BEF"/>
    <w:rsid w:val="00B26D33"/>
    <w:rsid w:val="00B31095"/>
    <w:rsid w:val="00B377FD"/>
    <w:rsid w:val="00B50F17"/>
    <w:rsid w:val="00B50F5D"/>
    <w:rsid w:val="00B569F8"/>
    <w:rsid w:val="00B56E99"/>
    <w:rsid w:val="00B620CB"/>
    <w:rsid w:val="00B626D4"/>
    <w:rsid w:val="00B634CD"/>
    <w:rsid w:val="00B638F3"/>
    <w:rsid w:val="00B70BCC"/>
    <w:rsid w:val="00B71382"/>
    <w:rsid w:val="00B736F8"/>
    <w:rsid w:val="00B754D7"/>
    <w:rsid w:val="00B77994"/>
    <w:rsid w:val="00B77A18"/>
    <w:rsid w:val="00B805DB"/>
    <w:rsid w:val="00B809DD"/>
    <w:rsid w:val="00B8200E"/>
    <w:rsid w:val="00B857BE"/>
    <w:rsid w:val="00B8796D"/>
    <w:rsid w:val="00B90046"/>
    <w:rsid w:val="00B930BA"/>
    <w:rsid w:val="00B965D0"/>
    <w:rsid w:val="00BA55B6"/>
    <w:rsid w:val="00BB0443"/>
    <w:rsid w:val="00BB0A79"/>
    <w:rsid w:val="00BB10C3"/>
    <w:rsid w:val="00BB3516"/>
    <w:rsid w:val="00BC0788"/>
    <w:rsid w:val="00BC2D8F"/>
    <w:rsid w:val="00BC561E"/>
    <w:rsid w:val="00BD19AB"/>
    <w:rsid w:val="00BD4399"/>
    <w:rsid w:val="00BD525E"/>
    <w:rsid w:val="00BD6F91"/>
    <w:rsid w:val="00BE12FF"/>
    <w:rsid w:val="00BE29CA"/>
    <w:rsid w:val="00BE2E48"/>
    <w:rsid w:val="00BF2940"/>
    <w:rsid w:val="00BF2CFF"/>
    <w:rsid w:val="00BF5DF1"/>
    <w:rsid w:val="00BF5F53"/>
    <w:rsid w:val="00BF64CF"/>
    <w:rsid w:val="00BF69FA"/>
    <w:rsid w:val="00C00A49"/>
    <w:rsid w:val="00C02176"/>
    <w:rsid w:val="00C02EB3"/>
    <w:rsid w:val="00C03E94"/>
    <w:rsid w:val="00C0419F"/>
    <w:rsid w:val="00C04B2E"/>
    <w:rsid w:val="00C157E4"/>
    <w:rsid w:val="00C1721F"/>
    <w:rsid w:val="00C204A9"/>
    <w:rsid w:val="00C205D9"/>
    <w:rsid w:val="00C20710"/>
    <w:rsid w:val="00C21E88"/>
    <w:rsid w:val="00C2305F"/>
    <w:rsid w:val="00C26402"/>
    <w:rsid w:val="00C3194A"/>
    <w:rsid w:val="00C351E5"/>
    <w:rsid w:val="00C35C71"/>
    <w:rsid w:val="00C41D97"/>
    <w:rsid w:val="00C468B7"/>
    <w:rsid w:val="00C54573"/>
    <w:rsid w:val="00C54EA1"/>
    <w:rsid w:val="00C60176"/>
    <w:rsid w:val="00C7392F"/>
    <w:rsid w:val="00C771D2"/>
    <w:rsid w:val="00C77D4D"/>
    <w:rsid w:val="00C8493E"/>
    <w:rsid w:val="00C87156"/>
    <w:rsid w:val="00C87268"/>
    <w:rsid w:val="00C9172A"/>
    <w:rsid w:val="00C91A21"/>
    <w:rsid w:val="00C91AAF"/>
    <w:rsid w:val="00C96413"/>
    <w:rsid w:val="00CA1EC6"/>
    <w:rsid w:val="00CA2859"/>
    <w:rsid w:val="00CA29BB"/>
    <w:rsid w:val="00CB0EC4"/>
    <w:rsid w:val="00CB1D21"/>
    <w:rsid w:val="00CB2908"/>
    <w:rsid w:val="00CB37C2"/>
    <w:rsid w:val="00CB5E0F"/>
    <w:rsid w:val="00CB7583"/>
    <w:rsid w:val="00CC2549"/>
    <w:rsid w:val="00CC2C86"/>
    <w:rsid w:val="00CC3029"/>
    <w:rsid w:val="00CC3BB2"/>
    <w:rsid w:val="00CC6B86"/>
    <w:rsid w:val="00CC7B62"/>
    <w:rsid w:val="00CC7C55"/>
    <w:rsid w:val="00CC7E25"/>
    <w:rsid w:val="00CD1935"/>
    <w:rsid w:val="00CD1CD3"/>
    <w:rsid w:val="00CD246B"/>
    <w:rsid w:val="00CD3370"/>
    <w:rsid w:val="00CE33AB"/>
    <w:rsid w:val="00CE4982"/>
    <w:rsid w:val="00CE549F"/>
    <w:rsid w:val="00CE5CC6"/>
    <w:rsid w:val="00CF00C7"/>
    <w:rsid w:val="00CF7E15"/>
    <w:rsid w:val="00D00015"/>
    <w:rsid w:val="00D003AA"/>
    <w:rsid w:val="00D029D8"/>
    <w:rsid w:val="00D07AB3"/>
    <w:rsid w:val="00D10C19"/>
    <w:rsid w:val="00D10D49"/>
    <w:rsid w:val="00D13159"/>
    <w:rsid w:val="00D13C77"/>
    <w:rsid w:val="00D13CEA"/>
    <w:rsid w:val="00D30CA6"/>
    <w:rsid w:val="00D40C82"/>
    <w:rsid w:val="00D418D4"/>
    <w:rsid w:val="00D467D5"/>
    <w:rsid w:val="00D46B4E"/>
    <w:rsid w:val="00D52E87"/>
    <w:rsid w:val="00D6035D"/>
    <w:rsid w:val="00D63000"/>
    <w:rsid w:val="00D631A8"/>
    <w:rsid w:val="00D66270"/>
    <w:rsid w:val="00D7292A"/>
    <w:rsid w:val="00D7294C"/>
    <w:rsid w:val="00D75ECF"/>
    <w:rsid w:val="00D82A93"/>
    <w:rsid w:val="00D846D5"/>
    <w:rsid w:val="00D847B2"/>
    <w:rsid w:val="00D86914"/>
    <w:rsid w:val="00D8710A"/>
    <w:rsid w:val="00D91EB3"/>
    <w:rsid w:val="00D9335A"/>
    <w:rsid w:val="00D94DD5"/>
    <w:rsid w:val="00D96287"/>
    <w:rsid w:val="00D96C77"/>
    <w:rsid w:val="00DA6558"/>
    <w:rsid w:val="00DB0D0B"/>
    <w:rsid w:val="00DB1611"/>
    <w:rsid w:val="00DB167A"/>
    <w:rsid w:val="00DB71CE"/>
    <w:rsid w:val="00DC0694"/>
    <w:rsid w:val="00DC3312"/>
    <w:rsid w:val="00DC5FB4"/>
    <w:rsid w:val="00DD3D97"/>
    <w:rsid w:val="00DD5B18"/>
    <w:rsid w:val="00DD631E"/>
    <w:rsid w:val="00DD6D4D"/>
    <w:rsid w:val="00DD70E2"/>
    <w:rsid w:val="00DD77C0"/>
    <w:rsid w:val="00DE2056"/>
    <w:rsid w:val="00DE2407"/>
    <w:rsid w:val="00DE2CA4"/>
    <w:rsid w:val="00DE4539"/>
    <w:rsid w:val="00DE4BE7"/>
    <w:rsid w:val="00DF12AB"/>
    <w:rsid w:val="00DF2A06"/>
    <w:rsid w:val="00DF6E64"/>
    <w:rsid w:val="00E01FEB"/>
    <w:rsid w:val="00E02A14"/>
    <w:rsid w:val="00E0400A"/>
    <w:rsid w:val="00E0421D"/>
    <w:rsid w:val="00E06AE1"/>
    <w:rsid w:val="00E0712C"/>
    <w:rsid w:val="00E104A4"/>
    <w:rsid w:val="00E120F4"/>
    <w:rsid w:val="00E1253D"/>
    <w:rsid w:val="00E13D19"/>
    <w:rsid w:val="00E142E1"/>
    <w:rsid w:val="00E1485D"/>
    <w:rsid w:val="00E1671E"/>
    <w:rsid w:val="00E2105D"/>
    <w:rsid w:val="00E21B36"/>
    <w:rsid w:val="00E2618D"/>
    <w:rsid w:val="00E265F2"/>
    <w:rsid w:val="00E303B0"/>
    <w:rsid w:val="00E318C5"/>
    <w:rsid w:val="00E31C3B"/>
    <w:rsid w:val="00E32770"/>
    <w:rsid w:val="00E354DD"/>
    <w:rsid w:val="00E37741"/>
    <w:rsid w:val="00E42134"/>
    <w:rsid w:val="00E4545C"/>
    <w:rsid w:val="00E45650"/>
    <w:rsid w:val="00E50C7F"/>
    <w:rsid w:val="00E53B0B"/>
    <w:rsid w:val="00E60C05"/>
    <w:rsid w:val="00E61E15"/>
    <w:rsid w:val="00E63709"/>
    <w:rsid w:val="00E65001"/>
    <w:rsid w:val="00E74C41"/>
    <w:rsid w:val="00E75341"/>
    <w:rsid w:val="00E77DBC"/>
    <w:rsid w:val="00E81DD1"/>
    <w:rsid w:val="00E85B47"/>
    <w:rsid w:val="00E86906"/>
    <w:rsid w:val="00EA299C"/>
    <w:rsid w:val="00EA3BAD"/>
    <w:rsid w:val="00EB24A6"/>
    <w:rsid w:val="00EB27C8"/>
    <w:rsid w:val="00EB4AAF"/>
    <w:rsid w:val="00EB4ACC"/>
    <w:rsid w:val="00EB6AE9"/>
    <w:rsid w:val="00EC0ABA"/>
    <w:rsid w:val="00EC1DB7"/>
    <w:rsid w:val="00EC4CFC"/>
    <w:rsid w:val="00EC4DEA"/>
    <w:rsid w:val="00EC7E6A"/>
    <w:rsid w:val="00ED1509"/>
    <w:rsid w:val="00ED4001"/>
    <w:rsid w:val="00ED7A77"/>
    <w:rsid w:val="00EE3F50"/>
    <w:rsid w:val="00EE4540"/>
    <w:rsid w:val="00EE6288"/>
    <w:rsid w:val="00EF079B"/>
    <w:rsid w:val="00EF2F8E"/>
    <w:rsid w:val="00EF318C"/>
    <w:rsid w:val="00F001CB"/>
    <w:rsid w:val="00F00A47"/>
    <w:rsid w:val="00F01319"/>
    <w:rsid w:val="00F0153B"/>
    <w:rsid w:val="00F05426"/>
    <w:rsid w:val="00F0560B"/>
    <w:rsid w:val="00F07850"/>
    <w:rsid w:val="00F11C26"/>
    <w:rsid w:val="00F15A46"/>
    <w:rsid w:val="00F175A1"/>
    <w:rsid w:val="00F26497"/>
    <w:rsid w:val="00F274EF"/>
    <w:rsid w:val="00F27851"/>
    <w:rsid w:val="00F3318F"/>
    <w:rsid w:val="00F35BD8"/>
    <w:rsid w:val="00F374DD"/>
    <w:rsid w:val="00F41BAF"/>
    <w:rsid w:val="00F47606"/>
    <w:rsid w:val="00F47AE5"/>
    <w:rsid w:val="00F5038E"/>
    <w:rsid w:val="00F52C0E"/>
    <w:rsid w:val="00F55A81"/>
    <w:rsid w:val="00F55BCE"/>
    <w:rsid w:val="00F57272"/>
    <w:rsid w:val="00F573D2"/>
    <w:rsid w:val="00F618F3"/>
    <w:rsid w:val="00F627AE"/>
    <w:rsid w:val="00F62ABA"/>
    <w:rsid w:val="00F62ADB"/>
    <w:rsid w:val="00F6352A"/>
    <w:rsid w:val="00F709B5"/>
    <w:rsid w:val="00F724A6"/>
    <w:rsid w:val="00F73701"/>
    <w:rsid w:val="00F739E0"/>
    <w:rsid w:val="00F74BA6"/>
    <w:rsid w:val="00F74D14"/>
    <w:rsid w:val="00F75963"/>
    <w:rsid w:val="00F77C44"/>
    <w:rsid w:val="00F8131C"/>
    <w:rsid w:val="00F81402"/>
    <w:rsid w:val="00F82C4E"/>
    <w:rsid w:val="00F83E5E"/>
    <w:rsid w:val="00F9019A"/>
    <w:rsid w:val="00F9271D"/>
    <w:rsid w:val="00F93966"/>
    <w:rsid w:val="00F93A55"/>
    <w:rsid w:val="00F93D52"/>
    <w:rsid w:val="00F940EF"/>
    <w:rsid w:val="00F97A57"/>
    <w:rsid w:val="00FA5715"/>
    <w:rsid w:val="00FA647B"/>
    <w:rsid w:val="00FA69DC"/>
    <w:rsid w:val="00FB3351"/>
    <w:rsid w:val="00FB3A5D"/>
    <w:rsid w:val="00FB574E"/>
    <w:rsid w:val="00FB5E96"/>
    <w:rsid w:val="00FB7013"/>
    <w:rsid w:val="00FB7879"/>
    <w:rsid w:val="00FC09B0"/>
    <w:rsid w:val="00FC1586"/>
    <w:rsid w:val="00FC1D7A"/>
    <w:rsid w:val="00FC32A5"/>
    <w:rsid w:val="00FC74A7"/>
    <w:rsid w:val="00FD39E5"/>
    <w:rsid w:val="00FD4330"/>
    <w:rsid w:val="00FE4751"/>
    <w:rsid w:val="00FF1DCC"/>
    <w:rsid w:val="00FF2B8E"/>
    <w:rsid w:val="00FF3FD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F05A6"/>
  <w15:docId w15:val="{3DD793B9-E42D-44FB-A859-2369FF029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5A7A"/>
    <w:pPr>
      <w:spacing w:after="240" w:line="480" w:lineRule="auto"/>
      <w:ind w:firstLine="360"/>
    </w:pPr>
    <w:rPr>
      <w:rFonts w:eastAsiaTheme="minorEastAsia"/>
      <w:sz w:val="24"/>
    </w:rPr>
  </w:style>
  <w:style w:type="paragraph" w:styleId="Heading1">
    <w:name w:val="heading 1"/>
    <w:basedOn w:val="Normal"/>
    <w:next w:val="Normal"/>
    <w:link w:val="Heading1Char"/>
    <w:uiPriority w:val="9"/>
    <w:qFormat/>
    <w:rsid w:val="002402A6"/>
    <w:pPr>
      <w:keepNext/>
      <w:numPr>
        <w:numId w:val="1"/>
      </w:numPr>
      <w:spacing w:before="240" w:after="60"/>
      <w:jc w:val="center"/>
      <w:outlineLvl w:val="0"/>
    </w:pPr>
    <w:rPr>
      <w:rFonts w:asciiTheme="majorHAnsi" w:eastAsiaTheme="majorEastAsia" w:hAnsiTheme="majorHAnsi" w:cstheme="majorBidi"/>
      <w:b/>
      <w:bCs/>
      <w:kern w:val="32"/>
      <w:sz w:val="32"/>
      <w:szCs w:val="32"/>
      <w:lang w:bidi="en-US"/>
    </w:rPr>
  </w:style>
  <w:style w:type="paragraph" w:styleId="Heading2">
    <w:name w:val="heading 2"/>
    <w:basedOn w:val="Normal"/>
    <w:next w:val="Normal"/>
    <w:link w:val="Heading2Char"/>
    <w:uiPriority w:val="9"/>
    <w:unhideWhenUsed/>
    <w:qFormat/>
    <w:rsid w:val="002402A6"/>
    <w:pPr>
      <w:numPr>
        <w:ilvl w:val="1"/>
        <w:numId w:val="1"/>
      </w:numPr>
      <w:spacing w:before="320" w:after="0" w:line="36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2402A6"/>
    <w:pPr>
      <w:numPr>
        <w:ilvl w:val="2"/>
        <w:numId w:val="1"/>
      </w:numPr>
      <w:spacing w:before="320" w:after="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2402A6"/>
    <w:pPr>
      <w:numPr>
        <w:ilvl w:val="3"/>
        <w:numId w:val="1"/>
      </w:numPr>
      <w:spacing w:before="280" w:after="0" w:line="360" w:lineRule="auto"/>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unhideWhenUsed/>
    <w:qFormat/>
    <w:rsid w:val="002402A6"/>
    <w:pPr>
      <w:numPr>
        <w:ilvl w:val="4"/>
        <w:numId w:val="1"/>
      </w:numPr>
      <w:spacing w:before="280" w:after="0" w:line="360" w:lineRule="auto"/>
      <w:outlineLvl w:val="4"/>
    </w:pPr>
    <w:rPr>
      <w:rFonts w:asciiTheme="majorHAnsi" w:eastAsiaTheme="majorEastAsia" w:hAnsiTheme="majorHAnsi" w:cstheme="majorBidi"/>
      <w:bCs/>
      <w:i/>
      <w:iCs/>
    </w:rPr>
  </w:style>
  <w:style w:type="paragraph" w:styleId="Heading6">
    <w:name w:val="heading 6"/>
    <w:basedOn w:val="Normal"/>
    <w:next w:val="Normal"/>
    <w:link w:val="Heading6Char"/>
    <w:uiPriority w:val="9"/>
    <w:unhideWhenUsed/>
    <w:qFormat/>
    <w:rsid w:val="002402A6"/>
    <w:pPr>
      <w:numPr>
        <w:ilvl w:val="5"/>
        <w:numId w:val="1"/>
      </w:numPr>
      <w:spacing w:before="280" w:after="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2402A6"/>
    <w:pPr>
      <w:numPr>
        <w:ilvl w:val="6"/>
        <w:numId w:val="1"/>
      </w:numPr>
      <w:spacing w:before="280" w:after="0" w:line="360" w:lineRule="auto"/>
      <w:outlineLvl w:val="6"/>
    </w:pPr>
    <w:rPr>
      <w:rFonts w:asciiTheme="majorHAnsi" w:eastAsiaTheme="majorEastAsia" w:hAnsiTheme="majorHAnsi" w:cstheme="majorBidi"/>
      <w:bCs/>
      <w:i/>
      <w:iCs/>
      <w:sz w:val="20"/>
      <w:szCs w:val="20"/>
    </w:rPr>
  </w:style>
  <w:style w:type="paragraph" w:styleId="Heading8">
    <w:name w:val="heading 8"/>
    <w:basedOn w:val="Normal"/>
    <w:next w:val="Normal"/>
    <w:link w:val="Heading8Char"/>
    <w:uiPriority w:val="9"/>
    <w:semiHidden/>
    <w:unhideWhenUsed/>
    <w:qFormat/>
    <w:rsid w:val="002402A6"/>
    <w:pPr>
      <w:numPr>
        <w:ilvl w:val="7"/>
        <w:numId w:val="1"/>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2402A6"/>
    <w:pPr>
      <w:numPr>
        <w:ilvl w:val="8"/>
        <w:numId w:val="1"/>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2A6"/>
    <w:rPr>
      <w:rFonts w:asciiTheme="majorHAnsi" w:eastAsiaTheme="majorEastAsia" w:hAnsiTheme="majorHAnsi" w:cstheme="majorBidi"/>
      <w:b/>
      <w:bCs/>
      <w:kern w:val="32"/>
      <w:sz w:val="32"/>
      <w:szCs w:val="32"/>
      <w:lang w:bidi="en-US"/>
    </w:rPr>
  </w:style>
  <w:style w:type="character" w:customStyle="1" w:styleId="Heading2Char">
    <w:name w:val="Heading 2 Char"/>
    <w:basedOn w:val="DefaultParagraphFont"/>
    <w:link w:val="Heading2"/>
    <w:uiPriority w:val="9"/>
    <w:rsid w:val="002402A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2402A6"/>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2402A6"/>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2402A6"/>
    <w:rPr>
      <w:rFonts w:asciiTheme="majorHAnsi" w:eastAsiaTheme="majorEastAsia" w:hAnsiTheme="majorHAnsi" w:cstheme="majorBidi"/>
      <w:bCs/>
      <w:i/>
      <w:iCs/>
      <w:sz w:val="24"/>
    </w:rPr>
  </w:style>
  <w:style w:type="character" w:customStyle="1" w:styleId="Heading6Char">
    <w:name w:val="Heading 6 Char"/>
    <w:basedOn w:val="DefaultParagraphFont"/>
    <w:link w:val="Heading6"/>
    <w:uiPriority w:val="9"/>
    <w:rsid w:val="002402A6"/>
    <w:rPr>
      <w:rFonts w:asciiTheme="majorHAnsi" w:eastAsiaTheme="majorEastAsia" w:hAnsiTheme="majorHAnsi" w:cstheme="majorBidi"/>
      <w:b/>
      <w:bCs/>
      <w:i/>
      <w:iCs/>
      <w:sz w:val="24"/>
    </w:rPr>
  </w:style>
  <w:style w:type="character" w:customStyle="1" w:styleId="Heading7Char">
    <w:name w:val="Heading 7 Char"/>
    <w:basedOn w:val="DefaultParagraphFont"/>
    <w:link w:val="Heading7"/>
    <w:uiPriority w:val="9"/>
    <w:rsid w:val="002402A6"/>
    <w:rPr>
      <w:rFonts w:asciiTheme="majorHAnsi" w:eastAsiaTheme="majorEastAsia" w:hAnsiTheme="majorHAnsi" w:cstheme="majorBidi"/>
      <w:bCs/>
      <w:i/>
      <w:iCs/>
      <w:sz w:val="20"/>
      <w:szCs w:val="20"/>
    </w:rPr>
  </w:style>
  <w:style w:type="character" w:customStyle="1" w:styleId="Heading8Char">
    <w:name w:val="Heading 8 Char"/>
    <w:basedOn w:val="DefaultParagraphFont"/>
    <w:link w:val="Heading8"/>
    <w:uiPriority w:val="9"/>
    <w:semiHidden/>
    <w:rsid w:val="002402A6"/>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2402A6"/>
    <w:rPr>
      <w:rFonts w:asciiTheme="majorHAnsi" w:eastAsiaTheme="majorEastAsia" w:hAnsiTheme="majorHAnsi" w:cstheme="majorBidi"/>
      <w:i/>
      <w:iCs/>
      <w:sz w:val="18"/>
      <w:szCs w:val="18"/>
    </w:rPr>
  </w:style>
  <w:style w:type="paragraph" w:styleId="BalloonText">
    <w:name w:val="Balloon Text"/>
    <w:basedOn w:val="Normal"/>
    <w:link w:val="BalloonTextChar"/>
    <w:uiPriority w:val="99"/>
    <w:semiHidden/>
    <w:unhideWhenUsed/>
    <w:rsid w:val="00961A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ADE"/>
    <w:rPr>
      <w:rFonts w:ascii="Tahoma" w:eastAsiaTheme="minorEastAsia" w:hAnsi="Tahoma" w:cs="Tahoma"/>
      <w:sz w:val="16"/>
      <w:szCs w:val="16"/>
    </w:rPr>
  </w:style>
  <w:style w:type="character" w:styleId="Emphasis">
    <w:name w:val="Emphasis"/>
    <w:basedOn w:val="DefaultParagraphFont"/>
    <w:uiPriority w:val="20"/>
    <w:qFormat/>
    <w:rsid w:val="00D96287"/>
    <w:rPr>
      <w:i/>
      <w:iCs/>
    </w:rPr>
  </w:style>
  <w:style w:type="paragraph" w:customStyle="1" w:styleId="EndNoteBibliographyTitle">
    <w:name w:val="EndNote Bibliography Title"/>
    <w:basedOn w:val="Normal"/>
    <w:link w:val="EndNoteBibliographyTitleChar"/>
    <w:rsid w:val="00A514BB"/>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A514BB"/>
    <w:rPr>
      <w:rFonts w:ascii="Calibri" w:eastAsiaTheme="minorEastAsia" w:hAnsi="Calibri"/>
      <w:noProof/>
      <w:sz w:val="24"/>
    </w:rPr>
  </w:style>
  <w:style w:type="paragraph" w:customStyle="1" w:styleId="EndNoteBibliography">
    <w:name w:val="EndNote Bibliography"/>
    <w:basedOn w:val="Normal"/>
    <w:link w:val="EndNoteBibliographyChar"/>
    <w:rsid w:val="00A514BB"/>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A514BB"/>
    <w:rPr>
      <w:rFonts w:ascii="Calibri" w:eastAsiaTheme="minorEastAsia" w:hAnsi="Calibri"/>
      <w:noProof/>
      <w:sz w:val="24"/>
    </w:rPr>
  </w:style>
  <w:style w:type="character" w:styleId="Hyperlink">
    <w:name w:val="Hyperlink"/>
    <w:basedOn w:val="DefaultParagraphFont"/>
    <w:uiPriority w:val="99"/>
    <w:unhideWhenUsed/>
    <w:rsid w:val="00A514BB"/>
    <w:rPr>
      <w:color w:val="0000FF" w:themeColor="hyperlink"/>
      <w:u w:val="single"/>
    </w:rPr>
  </w:style>
  <w:style w:type="paragraph" w:styleId="ListParagraph">
    <w:name w:val="List Paragraph"/>
    <w:basedOn w:val="Normal"/>
    <w:uiPriority w:val="34"/>
    <w:qFormat/>
    <w:rsid w:val="00764C17"/>
    <w:pPr>
      <w:ind w:left="720"/>
      <w:contextualSpacing/>
    </w:pPr>
  </w:style>
  <w:style w:type="paragraph" w:styleId="NormalWeb">
    <w:name w:val="Normal (Web)"/>
    <w:basedOn w:val="Normal"/>
    <w:uiPriority w:val="99"/>
    <w:semiHidden/>
    <w:unhideWhenUsed/>
    <w:rsid w:val="00072861"/>
    <w:pPr>
      <w:spacing w:before="100" w:beforeAutospacing="1" w:after="100" w:afterAutospacing="1" w:line="240" w:lineRule="auto"/>
      <w:ind w:firstLine="0"/>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676173"/>
    <w:rPr>
      <w:sz w:val="16"/>
      <w:szCs w:val="16"/>
    </w:rPr>
  </w:style>
  <w:style w:type="paragraph" w:styleId="CommentText">
    <w:name w:val="annotation text"/>
    <w:basedOn w:val="Normal"/>
    <w:link w:val="CommentTextChar"/>
    <w:uiPriority w:val="99"/>
    <w:semiHidden/>
    <w:unhideWhenUsed/>
    <w:rsid w:val="00676173"/>
    <w:pPr>
      <w:spacing w:line="240" w:lineRule="auto"/>
    </w:pPr>
    <w:rPr>
      <w:sz w:val="20"/>
      <w:szCs w:val="20"/>
    </w:rPr>
  </w:style>
  <w:style w:type="character" w:customStyle="1" w:styleId="CommentTextChar">
    <w:name w:val="Comment Text Char"/>
    <w:basedOn w:val="DefaultParagraphFont"/>
    <w:link w:val="CommentText"/>
    <w:uiPriority w:val="99"/>
    <w:semiHidden/>
    <w:rsid w:val="00676173"/>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76173"/>
    <w:rPr>
      <w:b/>
      <w:bCs/>
    </w:rPr>
  </w:style>
  <w:style w:type="character" w:customStyle="1" w:styleId="CommentSubjectChar">
    <w:name w:val="Comment Subject Char"/>
    <w:basedOn w:val="CommentTextChar"/>
    <w:link w:val="CommentSubject"/>
    <w:uiPriority w:val="99"/>
    <w:semiHidden/>
    <w:rsid w:val="00676173"/>
    <w:rPr>
      <w:rFonts w:eastAsiaTheme="minorEastAsia"/>
      <w:b/>
      <w:bCs/>
      <w:sz w:val="20"/>
      <w:szCs w:val="20"/>
    </w:rPr>
  </w:style>
  <w:style w:type="character" w:customStyle="1" w:styleId="kn">
    <w:name w:val="kn"/>
    <w:basedOn w:val="DefaultParagraphFont"/>
    <w:rsid w:val="0014608F"/>
  </w:style>
  <w:style w:type="paragraph" w:styleId="HTMLPreformatted">
    <w:name w:val="HTML Preformatted"/>
    <w:basedOn w:val="Normal"/>
    <w:link w:val="HTMLPreformattedChar"/>
    <w:uiPriority w:val="99"/>
    <w:semiHidden/>
    <w:unhideWhenUsed/>
    <w:rsid w:val="00F17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75A1"/>
    <w:rPr>
      <w:rFonts w:ascii="Courier New" w:eastAsia="Times New Roman" w:hAnsi="Courier New" w:cs="Courier New"/>
      <w:sz w:val="20"/>
      <w:szCs w:val="20"/>
    </w:rPr>
  </w:style>
  <w:style w:type="paragraph" w:styleId="Header">
    <w:name w:val="header"/>
    <w:basedOn w:val="Normal"/>
    <w:link w:val="HeaderChar"/>
    <w:uiPriority w:val="99"/>
    <w:unhideWhenUsed/>
    <w:rsid w:val="007309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9B1"/>
    <w:rPr>
      <w:rFonts w:eastAsiaTheme="minorEastAsia"/>
      <w:sz w:val="24"/>
    </w:rPr>
  </w:style>
  <w:style w:type="paragraph" w:styleId="Footer">
    <w:name w:val="footer"/>
    <w:basedOn w:val="Normal"/>
    <w:link w:val="FooterChar"/>
    <w:uiPriority w:val="99"/>
    <w:unhideWhenUsed/>
    <w:rsid w:val="007309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9B1"/>
    <w:rPr>
      <w:rFonts w:eastAsiaTheme="minorEastAsia"/>
      <w:sz w:val="24"/>
    </w:rPr>
  </w:style>
  <w:style w:type="paragraph" w:styleId="NoSpacing">
    <w:name w:val="No Spacing"/>
    <w:basedOn w:val="Normal"/>
    <w:uiPriority w:val="1"/>
    <w:qFormat/>
    <w:rsid w:val="005A72BE"/>
    <w:pPr>
      <w:spacing w:after="0" w:line="240" w:lineRule="auto"/>
      <w:ind w:firstLine="0"/>
    </w:pPr>
  </w:style>
  <w:style w:type="character" w:styleId="SubtleEmphasis">
    <w:name w:val="Subtle Emphasis"/>
    <w:uiPriority w:val="19"/>
    <w:qFormat/>
    <w:rsid w:val="001A18FD"/>
    <w:rPr>
      <w:rFonts w:asciiTheme="minorHAnsi" w:hAnsiTheme="minorHAnsi"/>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95206">
      <w:bodyDiv w:val="1"/>
      <w:marLeft w:val="0"/>
      <w:marRight w:val="0"/>
      <w:marTop w:val="0"/>
      <w:marBottom w:val="0"/>
      <w:divBdr>
        <w:top w:val="none" w:sz="0" w:space="0" w:color="auto"/>
        <w:left w:val="none" w:sz="0" w:space="0" w:color="auto"/>
        <w:bottom w:val="none" w:sz="0" w:space="0" w:color="auto"/>
        <w:right w:val="none" w:sz="0" w:space="0" w:color="auto"/>
      </w:divBdr>
    </w:div>
    <w:div w:id="153692098">
      <w:bodyDiv w:val="1"/>
      <w:marLeft w:val="0"/>
      <w:marRight w:val="0"/>
      <w:marTop w:val="0"/>
      <w:marBottom w:val="0"/>
      <w:divBdr>
        <w:top w:val="none" w:sz="0" w:space="0" w:color="auto"/>
        <w:left w:val="none" w:sz="0" w:space="0" w:color="auto"/>
        <w:bottom w:val="none" w:sz="0" w:space="0" w:color="auto"/>
        <w:right w:val="none" w:sz="0" w:space="0" w:color="auto"/>
      </w:divBdr>
    </w:div>
    <w:div w:id="156769470">
      <w:bodyDiv w:val="1"/>
      <w:marLeft w:val="0"/>
      <w:marRight w:val="0"/>
      <w:marTop w:val="0"/>
      <w:marBottom w:val="0"/>
      <w:divBdr>
        <w:top w:val="none" w:sz="0" w:space="0" w:color="auto"/>
        <w:left w:val="none" w:sz="0" w:space="0" w:color="auto"/>
        <w:bottom w:val="none" w:sz="0" w:space="0" w:color="auto"/>
        <w:right w:val="none" w:sz="0" w:space="0" w:color="auto"/>
      </w:divBdr>
    </w:div>
    <w:div w:id="311717497">
      <w:bodyDiv w:val="1"/>
      <w:marLeft w:val="0"/>
      <w:marRight w:val="0"/>
      <w:marTop w:val="0"/>
      <w:marBottom w:val="0"/>
      <w:divBdr>
        <w:top w:val="none" w:sz="0" w:space="0" w:color="auto"/>
        <w:left w:val="none" w:sz="0" w:space="0" w:color="auto"/>
        <w:bottom w:val="none" w:sz="0" w:space="0" w:color="auto"/>
        <w:right w:val="none" w:sz="0" w:space="0" w:color="auto"/>
      </w:divBdr>
      <w:divsChild>
        <w:div w:id="399905734">
          <w:marLeft w:val="0"/>
          <w:marRight w:val="0"/>
          <w:marTop w:val="0"/>
          <w:marBottom w:val="0"/>
          <w:divBdr>
            <w:top w:val="none" w:sz="0" w:space="0" w:color="auto"/>
            <w:left w:val="none" w:sz="0" w:space="0" w:color="auto"/>
            <w:bottom w:val="none" w:sz="0" w:space="0" w:color="auto"/>
            <w:right w:val="none" w:sz="0" w:space="0" w:color="auto"/>
          </w:divBdr>
        </w:div>
        <w:div w:id="511845580">
          <w:marLeft w:val="0"/>
          <w:marRight w:val="0"/>
          <w:marTop w:val="0"/>
          <w:marBottom w:val="0"/>
          <w:divBdr>
            <w:top w:val="none" w:sz="0" w:space="0" w:color="auto"/>
            <w:left w:val="none" w:sz="0" w:space="0" w:color="auto"/>
            <w:bottom w:val="none" w:sz="0" w:space="0" w:color="auto"/>
            <w:right w:val="none" w:sz="0" w:space="0" w:color="auto"/>
          </w:divBdr>
        </w:div>
        <w:div w:id="1065686301">
          <w:marLeft w:val="0"/>
          <w:marRight w:val="0"/>
          <w:marTop w:val="0"/>
          <w:marBottom w:val="0"/>
          <w:divBdr>
            <w:top w:val="none" w:sz="0" w:space="0" w:color="auto"/>
            <w:left w:val="none" w:sz="0" w:space="0" w:color="auto"/>
            <w:bottom w:val="none" w:sz="0" w:space="0" w:color="auto"/>
            <w:right w:val="none" w:sz="0" w:space="0" w:color="auto"/>
          </w:divBdr>
        </w:div>
      </w:divsChild>
    </w:div>
    <w:div w:id="579407936">
      <w:bodyDiv w:val="1"/>
      <w:marLeft w:val="0"/>
      <w:marRight w:val="0"/>
      <w:marTop w:val="0"/>
      <w:marBottom w:val="0"/>
      <w:divBdr>
        <w:top w:val="none" w:sz="0" w:space="0" w:color="auto"/>
        <w:left w:val="none" w:sz="0" w:space="0" w:color="auto"/>
        <w:bottom w:val="none" w:sz="0" w:space="0" w:color="auto"/>
        <w:right w:val="none" w:sz="0" w:space="0" w:color="auto"/>
      </w:divBdr>
    </w:div>
    <w:div w:id="762148387">
      <w:bodyDiv w:val="1"/>
      <w:marLeft w:val="0"/>
      <w:marRight w:val="0"/>
      <w:marTop w:val="0"/>
      <w:marBottom w:val="0"/>
      <w:divBdr>
        <w:top w:val="none" w:sz="0" w:space="0" w:color="auto"/>
        <w:left w:val="none" w:sz="0" w:space="0" w:color="auto"/>
        <w:bottom w:val="none" w:sz="0" w:space="0" w:color="auto"/>
        <w:right w:val="none" w:sz="0" w:space="0" w:color="auto"/>
      </w:divBdr>
    </w:div>
    <w:div w:id="948201290">
      <w:bodyDiv w:val="1"/>
      <w:marLeft w:val="0"/>
      <w:marRight w:val="0"/>
      <w:marTop w:val="0"/>
      <w:marBottom w:val="0"/>
      <w:divBdr>
        <w:top w:val="none" w:sz="0" w:space="0" w:color="auto"/>
        <w:left w:val="none" w:sz="0" w:space="0" w:color="auto"/>
        <w:bottom w:val="none" w:sz="0" w:space="0" w:color="auto"/>
        <w:right w:val="none" w:sz="0" w:space="0" w:color="auto"/>
      </w:divBdr>
    </w:div>
    <w:div w:id="1121991713">
      <w:bodyDiv w:val="1"/>
      <w:marLeft w:val="0"/>
      <w:marRight w:val="0"/>
      <w:marTop w:val="0"/>
      <w:marBottom w:val="0"/>
      <w:divBdr>
        <w:top w:val="none" w:sz="0" w:space="0" w:color="auto"/>
        <w:left w:val="none" w:sz="0" w:space="0" w:color="auto"/>
        <w:bottom w:val="none" w:sz="0" w:space="0" w:color="auto"/>
        <w:right w:val="none" w:sz="0" w:space="0" w:color="auto"/>
      </w:divBdr>
    </w:div>
    <w:div w:id="1280257237">
      <w:bodyDiv w:val="1"/>
      <w:marLeft w:val="0"/>
      <w:marRight w:val="0"/>
      <w:marTop w:val="0"/>
      <w:marBottom w:val="0"/>
      <w:divBdr>
        <w:top w:val="none" w:sz="0" w:space="0" w:color="auto"/>
        <w:left w:val="none" w:sz="0" w:space="0" w:color="auto"/>
        <w:bottom w:val="none" w:sz="0" w:space="0" w:color="auto"/>
        <w:right w:val="none" w:sz="0" w:space="0" w:color="auto"/>
      </w:divBdr>
    </w:div>
    <w:div w:id="1387870271">
      <w:bodyDiv w:val="1"/>
      <w:marLeft w:val="0"/>
      <w:marRight w:val="0"/>
      <w:marTop w:val="0"/>
      <w:marBottom w:val="0"/>
      <w:divBdr>
        <w:top w:val="none" w:sz="0" w:space="0" w:color="auto"/>
        <w:left w:val="none" w:sz="0" w:space="0" w:color="auto"/>
        <w:bottom w:val="none" w:sz="0" w:space="0" w:color="auto"/>
        <w:right w:val="none" w:sz="0" w:space="0" w:color="auto"/>
      </w:divBdr>
    </w:div>
    <w:div w:id="1422723689">
      <w:bodyDiv w:val="1"/>
      <w:marLeft w:val="0"/>
      <w:marRight w:val="0"/>
      <w:marTop w:val="0"/>
      <w:marBottom w:val="0"/>
      <w:divBdr>
        <w:top w:val="none" w:sz="0" w:space="0" w:color="auto"/>
        <w:left w:val="none" w:sz="0" w:space="0" w:color="auto"/>
        <w:bottom w:val="none" w:sz="0" w:space="0" w:color="auto"/>
        <w:right w:val="none" w:sz="0" w:space="0" w:color="auto"/>
      </w:divBdr>
    </w:div>
    <w:div w:id="1446462480">
      <w:bodyDiv w:val="1"/>
      <w:marLeft w:val="0"/>
      <w:marRight w:val="0"/>
      <w:marTop w:val="0"/>
      <w:marBottom w:val="0"/>
      <w:divBdr>
        <w:top w:val="none" w:sz="0" w:space="0" w:color="auto"/>
        <w:left w:val="none" w:sz="0" w:space="0" w:color="auto"/>
        <w:bottom w:val="none" w:sz="0" w:space="0" w:color="auto"/>
        <w:right w:val="none" w:sz="0" w:space="0" w:color="auto"/>
      </w:divBdr>
    </w:div>
    <w:div w:id="1871070855">
      <w:bodyDiv w:val="1"/>
      <w:marLeft w:val="0"/>
      <w:marRight w:val="0"/>
      <w:marTop w:val="0"/>
      <w:marBottom w:val="0"/>
      <w:divBdr>
        <w:top w:val="none" w:sz="0" w:space="0" w:color="auto"/>
        <w:left w:val="none" w:sz="0" w:space="0" w:color="auto"/>
        <w:bottom w:val="none" w:sz="0" w:space="0" w:color="auto"/>
        <w:right w:val="none" w:sz="0" w:space="0" w:color="auto"/>
      </w:divBdr>
    </w:div>
    <w:div w:id="1948848055">
      <w:bodyDiv w:val="1"/>
      <w:marLeft w:val="0"/>
      <w:marRight w:val="0"/>
      <w:marTop w:val="0"/>
      <w:marBottom w:val="0"/>
      <w:divBdr>
        <w:top w:val="none" w:sz="0" w:space="0" w:color="auto"/>
        <w:left w:val="none" w:sz="0" w:space="0" w:color="auto"/>
        <w:bottom w:val="none" w:sz="0" w:space="0" w:color="auto"/>
        <w:right w:val="none" w:sz="0" w:space="0" w:color="auto"/>
      </w:divBdr>
    </w:div>
    <w:div w:id="2011833939">
      <w:bodyDiv w:val="1"/>
      <w:marLeft w:val="0"/>
      <w:marRight w:val="0"/>
      <w:marTop w:val="0"/>
      <w:marBottom w:val="0"/>
      <w:divBdr>
        <w:top w:val="none" w:sz="0" w:space="0" w:color="auto"/>
        <w:left w:val="none" w:sz="0" w:space="0" w:color="auto"/>
        <w:bottom w:val="none" w:sz="0" w:space="0" w:color="auto"/>
        <w:right w:val="none" w:sz="0" w:space="0" w:color="auto"/>
      </w:divBdr>
    </w:div>
    <w:div w:id="2068262892">
      <w:bodyDiv w:val="1"/>
      <w:marLeft w:val="0"/>
      <w:marRight w:val="0"/>
      <w:marTop w:val="0"/>
      <w:marBottom w:val="0"/>
      <w:divBdr>
        <w:top w:val="none" w:sz="0" w:space="0" w:color="auto"/>
        <w:left w:val="none" w:sz="0" w:space="0" w:color="auto"/>
        <w:bottom w:val="none" w:sz="0" w:space="0" w:color="auto"/>
        <w:right w:val="none" w:sz="0" w:space="0" w:color="auto"/>
      </w:divBdr>
    </w:div>
    <w:div w:id="212245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mthomas@uw.edu" TargetMode="Externa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31F9F0-909E-FF4B-A63A-4FE296A2C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18</Pages>
  <Words>9412</Words>
  <Characters>53651</Characters>
  <Application>Microsoft Macintosh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62938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Psychology</dc:creator>
  <cp:lastModifiedBy>Kelly Chang</cp:lastModifiedBy>
  <cp:revision>88</cp:revision>
  <cp:lastPrinted>2017-03-27T00:45:00Z</cp:lastPrinted>
  <dcterms:created xsi:type="dcterms:W3CDTF">2016-11-09T22:06:00Z</dcterms:created>
  <dcterms:modified xsi:type="dcterms:W3CDTF">2017-03-27T01:50:00Z</dcterms:modified>
</cp:coreProperties>
</file>